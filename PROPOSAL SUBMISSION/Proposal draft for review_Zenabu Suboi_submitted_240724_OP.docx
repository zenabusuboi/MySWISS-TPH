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659DD"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14761FFA" wp14:editId="12B56642">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758273A2"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289B13E6" w14:textId="77777777" w:rsidR="002A1BD8" w:rsidRPr="00703CF5" w:rsidRDefault="002A1BD8">
      <w:pPr>
        <w:spacing w:after="0"/>
        <w:ind w:left="720"/>
        <w:jc w:val="left"/>
        <w:rPr>
          <w:b/>
          <w:color w:val="468AB2"/>
          <w:lang w:val="en-US"/>
        </w:rPr>
      </w:pPr>
    </w:p>
    <w:p w14:paraId="605736BE" w14:textId="77777777" w:rsidR="002A1BD8" w:rsidRPr="00703CF5" w:rsidRDefault="002A1BD8">
      <w:pPr>
        <w:spacing w:after="0"/>
        <w:jc w:val="left"/>
        <w:rPr>
          <w:color w:val="BF3227"/>
          <w:lang w:val="en-US"/>
        </w:rPr>
      </w:pPr>
    </w:p>
    <w:p w14:paraId="0CDC0F3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71404B94" w14:textId="77777777" w:rsidR="002A1BD8" w:rsidRPr="00703CF5" w:rsidRDefault="002A1BD8">
      <w:pPr>
        <w:spacing w:after="0"/>
        <w:ind w:left="720"/>
        <w:rPr>
          <w:lang w:val="en-US"/>
        </w:rPr>
      </w:pPr>
    </w:p>
    <w:p w14:paraId="4AA0591D"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04877A31"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5C67564F" w14:textId="77777777" w:rsidR="002A1BD8" w:rsidRPr="009872D7" w:rsidRDefault="002A1BD8">
      <w:pPr>
        <w:spacing w:after="0"/>
        <w:ind w:left="720"/>
        <w:rPr>
          <w:sz w:val="28"/>
          <w:szCs w:val="28"/>
          <w:lang w:val="en-US"/>
        </w:rPr>
      </w:pPr>
    </w:p>
    <w:p w14:paraId="0366EA7F"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 xml:space="preserve">Dr. Emilie </w:t>
      </w:r>
      <w:proofErr w:type="spellStart"/>
      <w:r w:rsidRPr="00703CF5">
        <w:rPr>
          <w:sz w:val="28"/>
          <w:szCs w:val="28"/>
          <w:lang w:val="en-US"/>
        </w:rPr>
        <w:t>Pothin</w:t>
      </w:r>
      <w:proofErr w:type="spellEnd"/>
    </w:p>
    <w:p w14:paraId="1E3EBCCA" w14:textId="77777777" w:rsidR="002A1BD8" w:rsidRPr="00703CF5" w:rsidRDefault="00D36785">
      <w:pPr>
        <w:spacing w:after="0"/>
        <w:ind w:left="3600" w:firstLine="720"/>
        <w:rPr>
          <w:sz w:val="28"/>
          <w:szCs w:val="28"/>
          <w:lang w:val="en-US"/>
        </w:rPr>
      </w:pPr>
      <w:r w:rsidRPr="00703CF5">
        <w:rPr>
          <w:sz w:val="28"/>
          <w:szCs w:val="28"/>
          <w:lang w:val="en-US"/>
        </w:rPr>
        <w:t xml:space="preserve">Prof. Christian </w:t>
      </w:r>
      <w:proofErr w:type="spellStart"/>
      <w:r w:rsidRPr="00703CF5">
        <w:rPr>
          <w:sz w:val="28"/>
          <w:szCs w:val="28"/>
          <w:lang w:val="en-US"/>
        </w:rPr>
        <w:t>Lengeler</w:t>
      </w:r>
      <w:proofErr w:type="spellEnd"/>
    </w:p>
    <w:p w14:paraId="67DD6321" w14:textId="77777777" w:rsidR="002A1BD8" w:rsidRPr="00703CF5" w:rsidRDefault="002A1BD8">
      <w:pPr>
        <w:spacing w:after="0"/>
        <w:ind w:left="720"/>
        <w:rPr>
          <w:b/>
          <w:color w:val="BF3227"/>
          <w:sz w:val="28"/>
          <w:szCs w:val="28"/>
          <w:lang w:val="en-US"/>
        </w:rPr>
      </w:pPr>
    </w:p>
    <w:p w14:paraId="3330C959" w14:textId="77777777"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Dr. Christian Selinger</w:t>
      </w:r>
    </w:p>
    <w:p w14:paraId="71A9256F" w14:textId="77777777" w:rsidR="00947B06" w:rsidRDefault="00947B06" w:rsidP="00947B06">
      <w:pPr>
        <w:spacing w:after="0"/>
        <w:ind w:left="720"/>
        <w:rPr>
          <w:sz w:val="28"/>
          <w:szCs w:val="28"/>
          <w:lang w:val="en-US"/>
        </w:rPr>
      </w:pPr>
    </w:p>
    <w:p w14:paraId="010E05D2" w14:textId="77777777"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14:paraId="1201EB62" w14:textId="77777777" w:rsidR="002A1BD8" w:rsidRPr="00703CF5" w:rsidRDefault="002A1BD8">
      <w:pPr>
        <w:spacing w:after="0"/>
        <w:ind w:left="720"/>
        <w:rPr>
          <w:b/>
          <w:sz w:val="28"/>
          <w:szCs w:val="28"/>
          <w:lang w:val="en-US"/>
        </w:rPr>
      </w:pPr>
    </w:p>
    <w:p w14:paraId="6EAFDAE1"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6B6CCBA1" w14:textId="77777777" w:rsidR="002A1BD8" w:rsidRPr="00703CF5" w:rsidRDefault="002A1BD8">
      <w:pPr>
        <w:spacing w:after="0"/>
        <w:ind w:left="720"/>
        <w:rPr>
          <w:sz w:val="28"/>
          <w:szCs w:val="28"/>
          <w:lang w:val="en-US"/>
        </w:rPr>
      </w:pPr>
    </w:p>
    <w:p w14:paraId="47CCD8A6"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Revised proposal =&gt; Final proposal </w:t>
      </w:r>
    </w:p>
    <w:p w14:paraId="18A02735" w14:textId="77777777"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41381B">
        <w:rPr>
          <w:sz w:val="28"/>
          <w:szCs w:val="28"/>
          <w:lang w:val="en-US"/>
        </w:rPr>
        <w:t xml:space="preserve"> 24</w:t>
      </w:r>
      <w:r w:rsidRPr="00ED0801">
        <w:rPr>
          <w:sz w:val="28"/>
          <w:szCs w:val="28"/>
          <w:lang w:val="en-US"/>
        </w:rPr>
        <w:t>-07-24</w:t>
      </w:r>
    </w:p>
    <w:p w14:paraId="530CD9FE" w14:textId="77777777" w:rsidR="002A1BD8" w:rsidRPr="00ED0801" w:rsidRDefault="002A1BD8">
      <w:pPr>
        <w:spacing w:after="0"/>
        <w:ind w:left="720"/>
        <w:rPr>
          <w:sz w:val="24"/>
          <w:szCs w:val="24"/>
          <w:lang w:val="en-US"/>
        </w:rPr>
      </w:pPr>
    </w:p>
    <w:p w14:paraId="2F13D8E4" w14:textId="77777777" w:rsidR="002A1BD8" w:rsidRPr="00ED0801" w:rsidRDefault="002A1BD8">
      <w:pPr>
        <w:spacing w:after="0"/>
        <w:ind w:left="720"/>
        <w:rPr>
          <w:lang w:val="en-US"/>
        </w:rPr>
      </w:pPr>
    </w:p>
    <w:p w14:paraId="277460B9"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29DB9A15" w14:textId="77777777">
        <w:trPr>
          <w:cantSplit/>
          <w:trHeight w:val="13069"/>
        </w:trPr>
        <w:tc>
          <w:tcPr>
            <w:tcW w:w="5655" w:type="dxa"/>
          </w:tcPr>
          <w:p w14:paraId="36AF4E08" w14:textId="77777777" w:rsidR="002A1BD8" w:rsidRPr="009872D7" w:rsidRDefault="00D36785" w:rsidP="0077079D">
            <w:pPr>
              <w:pStyle w:val="Titolo1"/>
              <w:numPr>
                <w:ilvl w:val="0"/>
                <w:numId w:val="0"/>
              </w:numPr>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7E5164EA"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1399675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7F1D16BD"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19FE5716"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proofErr w:type="spellStart"/>
            <w:r>
              <w:rPr>
                <w:sz w:val="20"/>
                <w:szCs w:val="20"/>
              </w:rPr>
              <w:t>Allschwll</w:t>
            </w:r>
            <w:proofErr w:type="spellEnd"/>
          </w:p>
          <w:p w14:paraId="4D5F955F"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Switzerland</w:t>
            </w:r>
            <w:proofErr w:type="spellEnd"/>
            <w:r>
              <w:rPr>
                <w:color w:val="000000"/>
                <w:sz w:val="20"/>
                <w:szCs w:val="20"/>
              </w:rPr>
              <w:t xml:space="preserve"> </w:t>
            </w:r>
          </w:p>
          <w:p w14:paraId="66F2480F" w14:textId="77777777" w:rsidR="002A1BD8" w:rsidRPr="00703CF5" w:rsidRDefault="00000000">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77C34C86"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1A5BB229"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4ACE7D93"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w:t>
            </w:r>
            <w:proofErr w:type="spellStart"/>
            <w:r w:rsidRPr="00703CF5">
              <w:rPr>
                <w:b/>
                <w:color w:val="000000"/>
                <w:sz w:val="20"/>
                <w:szCs w:val="20"/>
                <w:lang w:val="en-US"/>
              </w:rPr>
              <w:t>Pothin</w:t>
            </w:r>
            <w:proofErr w:type="spellEnd"/>
            <w:r w:rsidRPr="00703CF5">
              <w:rPr>
                <w:b/>
                <w:color w:val="000000"/>
                <w:sz w:val="20"/>
                <w:szCs w:val="20"/>
                <w:lang w:val="en-US"/>
              </w:rPr>
              <w:t xml:space="preserve"> </w:t>
            </w:r>
          </w:p>
          <w:p w14:paraId="6EB45075"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167F9377"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3748F28E"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048DFF84"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56901AD5"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716239D6"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Prof. Christian </w:t>
            </w:r>
            <w:proofErr w:type="spellStart"/>
            <w:r w:rsidRPr="00703CF5">
              <w:rPr>
                <w:b/>
                <w:color w:val="000000"/>
                <w:sz w:val="20"/>
                <w:szCs w:val="20"/>
                <w:lang w:val="en-US"/>
              </w:rPr>
              <w:t>Lengeler</w:t>
            </w:r>
            <w:proofErr w:type="spellEnd"/>
          </w:p>
          <w:p w14:paraId="6051CC7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14:paraId="3D1EBA17"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5ED5E6A9"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4EFEC739"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proofErr w:type="spellStart"/>
            <w:r>
              <w:rPr>
                <w:color w:val="000000"/>
                <w:sz w:val="20"/>
                <w:szCs w:val="20"/>
              </w:rPr>
              <w:t>E-mail</w:t>
            </w:r>
            <w:proofErr w:type="spellEnd"/>
            <w:r>
              <w:rPr>
                <w:color w:val="000000"/>
                <w:sz w:val="20"/>
                <w:szCs w:val="20"/>
              </w:rPr>
              <w:t xml:space="preserve">: </w:t>
            </w:r>
            <w:hyperlink r:id="rId16">
              <w:r>
                <w:rPr>
                  <w:color w:val="000000"/>
                  <w:sz w:val="20"/>
                  <w:szCs w:val="20"/>
                </w:rPr>
                <w:t>christian.lengeler@swisstph.ch</w:t>
              </w:r>
            </w:hyperlink>
          </w:p>
          <w:p w14:paraId="1F2DA9C7" w14:textId="77777777" w:rsidR="002A1BD8" w:rsidRDefault="002A1BD8">
            <w:pPr>
              <w:keepNext w:val="0"/>
              <w:keepLines w:val="0"/>
              <w:pBdr>
                <w:top w:val="nil"/>
                <w:left w:val="nil"/>
                <w:bottom w:val="nil"/>
                <w:right w:val="nil"/>
                <w:between w:val="nil"/>
              </w:pBdr>
              <w:spacing w:after="60"/>
              <w:ind w:left="0" w:right="0"/>
              <w:jc w:val="left"/>
              <w:rPr>
                <w:color w:val="000000"/>
                <w:sz w:val="20"/>
                <w:szCs w:val="20"/>
              </w:rPr>
            </w:pPr>
          </w:p>
          <w:p w14:paraId="35D7097E"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1593E438" w14:textId="77777777" w:rsidR="002A1BD8" w:rsidRPr="00703CF5" w:rsidRDefault="00D36785">
            <w:pPr>
              <w:keepNext w:val="0"/>
              <w:keepLines w:val="0"/>
              <w:spacing w:after="60"/>
              <w:ind w:left="0" w:right="0"/>
              <w:jc w:val="left"/>
              <w:rPr>
                <w:b/>
                <w:sz w:val="20"/>
                <w:szCs w:val="20"/>
                <w:lang w:val="en-US"/>
              </w:rPr>
            </w:pPr>
            <w:r w:rsidRPr="00703CF5">
              <w:rPr>
                <w:b/>
                <w:sz w:val="20"/>
                <w:szCs w:val="20"/>
                <w:lang w:val="en-US"/>
              </w:rPr>
              <w:t>Dr. Christian Selinger</w:t>
            </w:r>
          </w:p>
          <w:p w14:paraId="65A6E9B8"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F612C95"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5DF829D1"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14:paraId="14692107" w14:textId="77777777" w:rsidR="002A1BD8" w:rsidRDefault="00D36785">
            <w:pPr>
              <w:keepNext w:val="0"/>
              <w:keepLines w:val="0"/>
              <w:spacing w:after="60"/>
              <w:ind w:left="0" w:right="0"/>
              <w:jc w:val="left"/>
              <w:rPr>
                <w:sz w:val="20"/>
                <w:szCs w:val="20"/>
              </w:rPr>
            </w:pPr>
            <w:proofErr w:type="spellStart"/>
            <w:r>
              <w:rPr>
                <w:sz w:val="20"/>
                <w:szCs w:val="20"/>
              </w:rPr>
              <w:t>E-mail</w:t>
            </w:r>
            <w:proofErr w:type="spellEnd"/>
            <w:r>
              <w:rPr>
                <w:sz w:val="20"/>
                <w:szCs w:val="20"/>
              </w:rPr>
              <w:t>: christian.selinger</w:t>
            </w:r>
            <w:hyperlink r:id="rId17">
              <w:r>
                <w:rPr>
                  <w:sz w:val="20"/>
                  <w:szCs w:val="20"/>
                </w:rPr>
                <w:t>@swisstph.ch</w:t>
              </w:r>
            </w:hyperlink>
          </w:p>
          <w:p w14:paraId="2024C4D0" w14:textId="77777777" w:rsidR="002A1BD8" w:rsidRDefault="002A1BD8">
            <w:pPr>
              <w:keepNext w:val="0"/>
              <w:keepLines w:val="0"/>
              <w:pBdr>
                <w:top w:val="nil"/>
                <w:left w:val="nil"/>
                <w:bottom w:val="nil"/>
                <w:right w:val="nil"/>
                <w:between w:val="nil"/>
              </w:pBdr>
              <w:spacing w:after="60"/>
              <w:ind w:left="0" w:right="0"/>
              <w:jc w:val="left"/>
              <w:rPr>
                <w:b/>
                <w:sz w:val="20"/>
                <w:szCs w:val="20"/>
              </w:rPr>
            </w:pPr>
          </w:p>
          <w:p w14:paraId="3D9F2D0A"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14:paraId="1E8FAB6E"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08B069C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2D72127"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Biostatistics</w:t>
            </w:r>
          </w:p>
          <w:p w14:paraId="421FCCE7"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8">
              <w:r w:rsidRPr="00703CF5">
                <w:rPr>
                  <w:color w:val="000000"/>
                  <w:sz w:val="20"/>
                  <w:szCs w:val="20"/>
                  <w:lang w:val="en-US"/>
                </w:rPr>
                <w:t>amanda.ross@swisstph.ch</w:t>
              </w:r>
            </w:hyperlink>
          </w:p>
          <w:p w14:paraId="59049DF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12C3990"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Additional External Experts:</w:t>
            </w:r>
          </w:p>
          <w:p w14:paraId="38A90B53" w14:textId="77777777"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Dr. Ottavia Prunas</w:t>
            </w:r>
          </w:p>
          <w:p w14:paraId="482449F7" w14:textId="77777777"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Scientific Collaborator</w:t>
            </w:r>
          </w:p>
          <w:p w14:paraId="33366844" w14:textId="77777777"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14:paraId="494AC2E2" w14:textId="77777777" w:rsidR="002A1BD8" w:rsidRPr="00703CF5" w:rsidRDefault="00D36785">
            <w:pPr>
              <w:keepNext w:val="0"/>
              <w:keepLines w:val="0"/>
              <w:spacing w:after="60"/>
              <w:ind w:left="0" w:right="0"/>
              <w:jc w:val="left"/>
              <w:rPr>
                <w:b/>
                <w:sz w:val="20"/>
                <w:szCs w:val="20"/>
                <w:lang w:val="en-US"/>
              </w:rPr>
            </w:pPr>
            <w:r w:rsidRPr="00703CF5">
              <w:rPr>
                <w:sz w:val="20"/>
                <w:szCs w:val="20"/>
                <w:lang w:val="en-US"/>
              </w:rPr>
              <w:t>Disease Modeling Unit</w:t>
            </w:r>
          </w:p>
          <w:p w14:paraId="54232B32"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333333"/>
                <w:sz w:val="20"/>
                <w:szCs w:val="20"/>
                <w:highlight w:val="white"/>
                <w:lang w:val="en-US"/>
              </w:rPr>
              <w:t>Email: ottavia.prunas@swisstph.ch</w:t>
            </w:r>
          </w:p>
          <w:p w14:paraId="643D07DC"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146375F1" w14:textId="77777777"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Prof. Günther Fink</w:t>
            </w:r>
          </w:p>
          <w:p w14:paraId="46B04B0F"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Head of Unit</w:t>
            </w:r>
          </w:p>
          <w:p w14:paraId="743C543D"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Epidemiology &amp; Public Health</w:t>
            </w:r>
          </w:p>
          <w:p w14:paraId="4978A78A" w14:textId="77777777"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Household economics and Health Systems Research</w:t>
            </w:r>
          </w:p>
          <w:p w14:paraId="34C02AE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Email: guenther.fink@swisstph.ch</w:t>
            </w:r>
          </w:p>
        </w:tc>
        <w:tc>
          <w:tcPr>
            <w:tcW w:w="3405" w:type="dxa"/>
            <w:vAlign w:val="top"/>
          </w:tcPr>
          <w:p w14:paraId="4B39DA19" w14:textId="77777777"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54209A70" wp14:editId="01D197D4">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0570BB31"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0C9EC90"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D853F21"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BD3C7A1"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69E420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3057FEE1"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3AD9CCC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0922D0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2D783D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0E8F44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33F0B56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346B9692"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E7C1F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ACAAD8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6F45D1"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3D64AD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4F0264A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8B2DB70" w14:textId="77777777" w:rsidR="0077079D" w:rsidRDefault="0077079D" w:rsidP="0077079D">
      <w:pPr>
        <w:rPr>
          <w:lang w:val="en-US"/>
        </w:rPr>
      </w:pPr>
      <w:bookmarkStart w:id="3" w:name="_heading=h.yok9w5x2jrrb" w:colFirst="0" w:colLast="0"/>
      <w:bookmarkStart w:id="4" w:name="_Toc172568761"/>
      <w:bookmarkEnd w:id="3"/>
    </w:p>
    <w:p w14:paraId="3099404A" w14:textId="77777777" w:rsidR="0077079D" w:rsidRPr="009872D7" w:rsidRDefault="009872D7" w:rsidP="009872D7">
      <w:pPr>
        <w:pStyle w:val="Heading1no"/>
        <w:rPr>
          <w:sz w:val="22"/>
          <w:lang w:val="en-US"/>
        </w:rPr>
      </w:pPr>
      <w:bookmarkStart w:id="5" w:name="_Toc172629681"/>
      <w:r w:rsidRPr="009872D7">
        <w:rPr>
          <w:sz w:val="22"/>
          <w:lang w:val="en-US"/>
        </w:rPr>
        <w:lastRenderedPageBreak/>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0244203E" w14:textId="77777777" w:rsidR="0077079D" w:rsidRPr="0077079D" w:rsidRDefault="0077079D" w:rsidP="0077079D">
          <w:pPr>
            <w:tabs>
              <w:tab w:val="left" w:pos="4536"/>
            </w:tabs>
            <w:rPr>
              <w:b/>
              <w:color w:val="468AB2"/>
              <w:sz w:val="21"/>
              <w:szCs w:val="20"/>
              <w:lang w:val="en-US"/>
            </w:rPr>
          </w:pPr>
        </w:p>
        <w:p w14:paraId="0A959756" w14:textId="77777777" w:rsidR="00AC37B1" w:rsidRDefault="00DC3206">
          <w:pPr>
            <w:pStyle w:val="Sommario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Collegamentoipertestuale"/>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27DB6330" w14:textId="77777777" w:rsidR="00AC37B1" w:rsidRDefault="00000000">
          <w:pPr>
            <w:pStyle w:val="Sommario1"/>
            <w:rPr>
              <w:rFonts w:asciiTheme="minorHAnsi" w:eastAsiaTheme="minorEastAsia" w:hAnsiTheme="minorHAnsi" w:cstheme="minorBidi"/>
              <w:b w:val="0"/>
              <w:bCs w:val="0"/>
              <w:lang w:eastAsia="de-CH"/>
            </w:rPr>
          </w:pPr>
          <w:hyperlink w:anchor="_Toc172629681" w:history="1">
            <w:r w:rsidR="00AC37B1" w:rsidRPr="009C5C34">
              <w:rPr>
                <w:rStyle w:val="Collegamentoipertestuale"/>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2678E19A" w14:textId="77777777" w:rsidR="00AC37B1" w:rsidRDefault="00000000">
          <w:pPr>
            <w:pStyle w:val="Sommario1"/>
            <w:rPr>
              <w:rFonts w:asciiTheme="minorHAnsi" w:eastAsiaTheme="minorEastAsia" w:hAnsiTheme="minorHAnsi" w:cstheme="minorBidi"/>
              <w:b w:val="0"/>
              <w:bCs w:val="0"/>
              <w:lang w:eastAsia="de-CH"/>
            </w:rPr>
          </w:pPr>
          <w:hyperlink w:anchor="_Toc172629682" w:history="1">
            <w:r w:rsidR="00AC37B1" w:rsidRPr="009C5C34">
              <w:rPr>
                <w:rStyle w:val="Collegamentoipertestuale"/>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06738BE1" w14:textId="77777777" w:rsidR="00AC37B1" w:rsidRDefault="00000000">
          <w:pPr>
            <w:pStyle w:val="Sommario1"/>
            <w:rPr>
              <w:rFonts w:asciiTheme="minorHAnsi" w:eastAsiaTheme="minorEastAsia" w:hAnsiTheme="minorHAnsi" w:cstheme="minorBidi"/>
              <w:b w:val="0"/>
              <w:bCs w:val="0"/>
              <w:lang w:eastAsia="de-CH"/>
            </w:rPr>
          </w:pPr>
          <w:hyperlink w:anchor="_Toc172629683" w:history="1">
            <w:r w:rsidR="00AC37B1" w:rsidRPr="009C5C34">
              <w:rPr>
                <w:rStyle w:val="Collegamentoipertestuale"/>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19C9F80A" w14:textId="77777777" w:rsidR="00AC37B1" w:rsidRDefault="00000000">
          <w:pPr>
            <w:pStyle w:val="Sommario1"/>
            <w:rPr>
              <w:rFonts w:asciiTheme="minorHAnsi" w:eastAsiaTheme="minorEastAsia" w:hAnsiTheme="minorHAnsi" w:cstheme="minorBidi"/>
              <w:b w:val="0"/>
              <w:bCs w:val="0"/>
              <w:lang w:eastAsia="de-CH"/>
            </w:rPr>
          </w:pPr>
          <w:hyperlink w:anchor="_Toc172629684" w:history="1">
            <w:r w:rsidR="00AC37B1" w:rsidRPr="009C5C34">
              <w:rPr>
                <w:rStyle w:val="Collegamentoipertestuale"/>
              </w:rPr>
              <w:t>1.</w:t>
            </w:r>
            <w:r w:rsidR="00AC37B1">
              <w:rPr>
                <w:rFonts w:asciiTheme="minorHAnsi" w:eastAsiaTheme="minorEastAsia" w:hAnsiTheme="minorHAnsi" w:cstheme="minorBidi"/>
                <w:b w:val="0"/>
                <w:bCs w:val="0"/>
                <w:lang w:eastAsia="de-CH"/>
              </w:rPr>
              <w:tab/>
            </w:r>
            <w:r w:rsidR="00AC37B1" w:rsidRPr="009C5C34">
              <w:rPr>
                <w:rStyle w:val="Collegamentoipertestuale"/>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743D69CA"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85" w:history="1">
            <w:r w:rsidR="00AC37B1" w:rsidRPr="009C5C34">
              <w:rPr>
                <w:rStyle w:val="Collegamentoipertestuale"/>
                <w:noProof/>
                <w:lang w:val="en-US"/>
              </w:rPr>
              <w:t>1.1</w:t>
            </w:r>
            <w:r w:rsidR="00AC37B1">
              <w:rPr>
                <w:rFonts w:asciiTheme="minorHAnsi" w:eastAsiaTheme="minorEastAsia" w:hAnsiTheme="minorHAnsi" w:cstheme="minorBidi"/>
                <w:noProof/>
                <w:lang w:eastAsia="de-CH"/>
              </w:rPr>
              <w:tab/>
            </w:r>
            <w:r w:rsidR="00AC37B1" w:rsidRPr="009C5C34">
              <w:rPr>
                <w:rStyle w:val="Collegamentoipertestuale"/>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73105DE2"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86" w:history="1">
            <w:r w:rsidR="00AC37B1" w:rsidRPr="009C5C34">
              <w:rPr>
                <w:rStyle w:val="Collegamentoipertestuale"/>
                <w:noProof/>
                <w:lang w:val="en-US"/>
              </w:rPr>
              <w:t>1.2</w:t>
            </w:r>
            <w:r w:rsidR="00AC37B1">
              <w:rPr>
                <w:rFonts w:asciiTheme="minorHAnsi" w:eastAsiaTheme="minorEastAsia" w:hAnsiTheme="minorHAnsi" w:cstheme="minorBidi"/>
                <w:noProof/>
                <w:lang w:eastAsia="de-CH"/>
              </w:rPr>
              <w:tab/>
            </w:r>
            <w:r w:rsidR="00AC37B1" w:rsidRPr="009C5C34">
              <w:rPr>
                <w:rStyle w:val="Collegamentoipertestuale"/>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55EE941F"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87" w:history="1">
            <w:r w:rsidR="00AC37B1" w:rsidRPr="009C5C34">
              <w:rPr>
                <w:rStyle w:val="Collegamentoipertestuale"/>
                <w:noProof/>
                <w:lang w:val="en-US"/>
              </w:rPr>
              <w:t>1.3</w:t>
            </w:r>
            <w:r w:rsidR="00AC37B1">
              <w:rPr>
                <w:rFonts w:asciiTheme="minorHAnsi" w:eastAsiaTheme="minorEastAsia" w:hAnsiTheme="minorHAnsi" w:cstheme="minorBidi"/>
                <w:noProof/>
                <w:lang w:eastAsia="de-CH"/>
              </w:rPr>
              <w:tab/>
            </w:r>
            <w:r w:rsidR="00AC37B1" w:rsidRPr="009C5C34">
              <w:rPr>
                <w:rStyle w:val="Collegamentoipertestuale"/>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3CB54E31" w14:textId="77777777" w:rsidR="00AC37B1" w:rsidRDefault="00000000">
          <w:pPr>
            <w:pStyle w:val="Sommario3"/>
            <w:tabs>
              <w:tab w:val="left" w:pos="1742"/>
            </w:tabs>
            <w:rPr>
              <w:rFonts w:asciiTheme="minorHAnsi" w:eastAsiaTheme="minorEastAsia" w:hAnsiTheme="minorHAnsi" w:cstheme="minorBidi"/>
              <w:noProof/>
              <w:lang w:eastAsia="de-CH"/>
            </w:rPr>
          </w:pPr>
          <w:hyperlink w:anchor="_Toc172629688" w:history="1">
            <w:r w:rsidR="00AC37B1" w:rsidRPr="009C5C34">
              <w:rPr>
                <w:rStyle w:val="Collegamentoipertestuale"/>
                <w:noProof/>
                <w:lang w:val="en-US"/>
              </w:rPr>
              <w:t>1.3.1</w:t>
            </w:r>
            <w:r w:rsidR="00AC37B1">
              <w:rPr>
                <w:rFonts w:asciiTheme="minorHAnsi" w:eastAsiaTheme="minorEastAsia" w:hAnsiTheme="minorHAnsi" w:cstheme="minorBidi"/>
                <w:noProof/>
                <w:lang w:eastAsia="de-CH"/>
              </w:rPr>
              <w:tab/>
            </w:r>
            <w:r w:rsidR="00AC37B1" w:rsidRPr="009C5C34">
              <w:rPr>
                <w:rStyle w:val="Collegamentoipertestuale"/>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12857AFB" w14:textId="77777777" w:rsidR="00AC37B1" w:rsidRDefault="00000000">
          <w:pPr>
            <w:pStyle w:val="Sommario3"/>
            <w:tabs>
              <w:tab w:val="left" w:pos="1742"/>
            </w:tabs>
            <w:rPr>
              <w:rFonts w:asciiTheme="minorHAnsi" w:eastAsiaTheme="minorEastAsia" w:hAnsiTheme="minorHAnsi" w:cstheme="minorBidi"/>
              <w:noProof/>
              <w:lang w:eastAsia="de-CH"/>
            </w:rPr>
          </w:pPr>
          <w:hyperlink w:anchor="_Toc172629689" w:history="1">
            <w:r w:rsidR="00AC37B1" w:rsidRPr="009C5C34">
              <w:rPr>
                <w:rStyle w:val="Collegamentoipertestuale"/>
                <w:noProof/>
                <w:lang w:val="en-US"/>
              </w:rPr>
              <w:t>1.3.2</w:t>
            </w:r>
            <w:r w:rsidR="00AC37B1">
              <w:rPr>
                <w:rFonts w:asciiTheme="minorHAnsi" w:eastAsiaTheme="minorEastAsia" w:hAnsiTheme="minorHAnsi" w:cstheme="minorBidi"/>
                <w:noProof/>
                <w:lang w:eastAsia="de-CH"/>
              </w:rPr>
              <w:tab/>
            </w:r>
            <w:r w:rsidR="00AC37B1" w:rsidRPr="009C5C34">
              <w:rPr>
                <w:rStyle w:val="Collegamentoipertestuale"/>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25CBA61C"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90" w:history="1">
            <w:r w:rsidR="00AC37B1" w:rsidRPr="009C5C34">
              <w:rPr>
                <w:rStyle w:val="Collegamentoipertestuale"/>
                <w:noProof/>
                <w:lang w:val="en-US"/>
              </w:rPr>
              <w:t>1.4</w:t>
            </w:r>
            <w:r w:rsidR="00AC37B1">
              <w:rPr>
                <w:rFonts w:asciiTheme="minorHAnsi" w:eastAsiaTheme="minorEastAsia" w:hAnsiTheme="minorHAnsi" w:cstheme="minorBidi"/>
                <w:noProof/>
                <w:lang w:eastAsia="de-CH"/>
              </w:rPr>
              <w:tab/>
            </w:r>
            <w:r w:rsidR="00AC37B1" w:rsidRPr="009C5C34">
              <w:rPr>
                <w:rStyle w:val="Collegamentoipertestuale"/>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10B0391F" w14:textId="77777777" w:rsidR="00AC37B1" w:rsidRDefault="00000000">
          <w:pPr>
            <w:pStyle w:val="Sommario3"/>
            <w:tabs>
              <w:tab w:val="left" w:pos="1742"/>
            </w:tabs>
            <w:rPr>
              <w:rFonts w:asciiTheme="minorHAnsi" w:eastAsiaTheme="minorEastAsia" w:hAnsiTheme="minorHAnsi" w:cstheme="minorBidi"/>
              <w:noProof/>
              <w:lang w:eastAsia="de-CH"/>
            </w:rPr>
          </w:pPr>
          <w:hyperlink w:anchor="_Toc172629691" w:history="1">
            <w:r w:rsidR="00AC37B1" w:rsidRPr="009C5C34">
              <w:rPr>
                <w:rStyle w:val="Collegamentoipertestuale"/>
                <w:noProof/>
                <w:lang w:val="en-US"/>
              </w:rPr>
              <w:t>1.4.1</w:t>
            </w:r>
            <w:r w:rsidR="00AC37B1">
              <w:rPr>
                <w:rFonts w:asciiTheme="minorHAnsi" w:eastAsiaTheme="minorEastAsia" w:hAnsiTheme="minorHAnsi" w:cstheme="minorBidi"/>
                <w:noProof/>
                <w:lang w:eastAsia="de-CH"/>
              </w:rPr>
              <w:tab/>
            </w:r>
            <w:r w:rsidR="00AC37B1" w:rsidRPr="009C5C34">
              <w:rPr>
                <w:rStyle w:val="Collegamentoipertestuale"/>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38C0F89" w14:textId="77777777" w:rsidR="00AC37B1" w:rsidRDefault="00000000">
          <w:pPr>
            <w:pStyle w:val="Sommario3"/>
            <w:tabs>
              <w:tab w:val="left" w:pos="1742"/>
            </w:tabs>
            <w:rPr>
              <w:rFonts w:asciiTheme="minorHAnsi" w:eastAsiaTheme="minorEastAsia" w:hAnsiTheme="minorHAnsi" w:cstheme="minorBidi"/>
              <w:noProof/>
              <w:lang w:eastAsia="de-CH"/>
            </w:rPr>
          </w:pPr>
          <w:hyperlink w:anchor="_Toc172629692" w:history="1">
            <w:r w:rsidR="00AC37B1" w:rsidRPr="009C5C34">
              <w:rPr>
                <w:rStyle w:val="Collegamentoipertestuale"/>
                <w:noProof/>
                <w:lang w:val="en-US"/>
              </w:rPr>
              <w:t>1.4.2</w:t>
            </w:r>
            <w:r w:rsidR="00AC37B1">
              <w:rPr>
                <w:rFonts w:asciiTheme="minorHAnsi" w:eastAsiaTheme="minorEastAsia" w:hAnsiTheme="minorHAnsi" w:cstheme="minorBidi"/>
                <w:noProof/>
                <w:lang w:eastAsia="de-CH"/>
              </w:rPr>
              <w:tab/>
            </w:r>
            <w:r w:rsidR="00AC37B1" w:rsidRPr="009C5C34">
              <w:rPr>
                <w:rStyle w:val="Collegamentoipertestuale"/>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3F3CDA3B"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93" w:history="1">
            <w:r w:rsidR="00AC37B1" w:rsidRPr="009C5C34">
              <w:rPr>
                <w:rStyle w:val="Collegamentoipertestuale"/>
                <w:noProof/>
                <w:lang w:val="en-US"/>
              </w:rPr>
              <w:t>1.5</w:t>
            </w:r>
            <w:r w:rsidR="00AC37B1">
              <w:rPr>
                <w:rFonts w:asciiTheme="minorHAnsi" w:eastAsiaTheme="minorEastAsia" w:hAnsiTheme="minorHAnsi" w:cstheme="minorBidi"/>
                <w:noProof/>
                <w:lang w:eastAsia="de-CH"/>
              </w:rPr>
              <w:tab/>
            </w:r>
            <w:r w:rsidR="00AC37B1" w:rsidRPr="009C5C34">
              <w:rPr>
                <w:rStyle w:val="Collegamentoipertestuale"/>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1C8CCCA6" w14:textId="77777777" w:rsidR="00AC37B1" w:rsidRDefault="00000000">
          <w:pPr>
            <w:pStyle w:val="Sommario1"/>
            <w:rPr>
              <w:rFonts w:asciiTheme="minorHAnsi" w:eastAsiaTheme="minorEastAsia" w:hAnsiTheme="minorHAnsi" w:cstheme="minorBidi"/>
              <w:b w:val="0"/>
              <w:bCs w:val="0"/>
              <w:lang w:eastAsia="de-CH"/>
            </w:rPr>
          </w:pPr>
          <w:hyperlink w:anchor="_Toc172629694" w:history="1">
            <w:r w:rsidR="00AC37B1" w:rsidRPr="009C5C34">
              <w:rPr>
                <w:rStyle w:val="Collegamentoipertestuale"/>
              </w:rPr>
              <w:t>2.</w:t>
            </w:r>
            <w:r w:rsidR="00AC37B1">
              <w:rPr>
                <w:rFonts w:asciiTheme="minorHAnsi" w:eastAsiaTheme="minorEastAsia" w:hAnsiTheme="minorHAnsi" w:cstheme="minorBidi"/>
                <w:b w:val="0"/>
                <w:bCs w:val="0"/>
                <w:lang w:eastAsia="de-CH"/>
              </w:rPr>
              <w:tab/>
            </w:r>
            <w:r w:rsidR="00AC37B1" w:rsidRPr="009C5C34">
              <w:rPr>
                <w:rStyle w:val="Collegamentoipertestuale"/>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6093AD28" w14:textId="77777777" w:rsidR="00AC37B1" w:rsidRDefault="00000000">
          <w:pPr>
            <w:pStyle w:val="Sommario1"/>
            <w:rPr>
              <w:rFonts w:asciiTheme="minorHAnsi" w:eastAsiaTheme="minorEastAsia" w:hAnsiTheme="minorHAnsi" w:cstheme="minorBidi"/>
              <w:b w:val="0"/>
              <w:bCs w:val="0"/>
              <w:lang w:eastAsia="de-CH"/>
            </w:rPr>
          </w:pPr>
          <w:hyperlink w:anchor="_Toc172629695" w:history="1">
            <w:r w:rsidR="00AC37B1" w:rsidRPr="009C5C34">
              <w:rPr>
                <w:rStyle w:val="Collegamentoipertestuale"/>
              </w:rPr>
              <w:t>3.</w:t>
            </w:r>
            <w:r w:rsidR="00AC37B1">
              <w:rPr>
                <w:rFonts w:asciiTheme="minorHAnsi" w:eastAsiaTheme="minorEastAsia" w:hAnsiTheme="minorHAnsi" w:cstheme="minorBidi"/>
                <w:b w:val="0"/>
                <w:bCs w:val="0"/>
                <w:lang w:eastAsia="de-CH"/>
              </w:rPr>
              <w:tab/>
            </w:r>
            <w:r w:rsidR="00AC37B1" w:rsidRPr="009C5C34">
              <w:rPr>
                <w:rStyle w:val="Collegamentoipertestuale"/>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1C66C1DB"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96" w:history="1">
            <w:r w:rsidR="00AC37B1" w:rsidRPr="009C5C34">
              <w:rPr>
                <w:rStyle w:val="Collegamentoipertestuale"/>
                <w:noProof/>
              </w:rPr>
              <w:t>3.1</w:t>
            </w:r>
            <w:r w:rsidR="00AC37B1">
              <w:rPr>
                <w:rFonts w:asciiTheme="minorHAnsi" w:eastAsiaTheme="minorEastAsia" w:hAnsiTheme="minorHAnsi" w:cstheme="minorBidi"/>
                <w:noProof/>
                <w:lang w:eastAsia="de-CH"/>
              </w:rPr>
              <w:tab/>
            </w:r>
            <w:r w:rsidR="00AC37B1" w:rsidRPr="009C5C34">
              <w:rPr>
                <w:rStyle w:val="Collegamentoipertestuale"/>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2D27BEBC"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97" w:history="1">
            <w:r w:rsidR="00AC37B1" w:rsidRPr="009C5C34">
              <w:rPr>
                <w:rStyle w:val="Collegamentoipertestuale"/>
                <w:noProof/>
              </w:rPr>
              <w:t>3.2</w:t>
            </w:r>
            <w:r w:rsidR="00AC37B1">
              <w:rPr>
                <w:rFonts w:asciiTheme="minorHAnsi" w:eastAsiaTheme="minorEastAsia" w:hAnsiTheme="minorHAnsi" w:cstheme="minorBidi"/>
                <w:noProof/>
                <w:lang w:eastAsia="de-CH"/>
              </w:rPr>
              <w:tab/>
            </w:r>
            <w:r w:rsidR="00AC37B1" w:rsidRPr="009C5C34">
              <w:rPr>
                <w:rStyle w:val="Collegamentoipertestuale"/>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68CCF368" w14:textId="77777777" w:rsidR="00AC37B1" w:rsidRDefault="00000000">
          <w:pPr>
            <w:pStyle w:val="Sommario2"/>
            <w:tabs>
              <w:tab w:val="left" w:pos="1296"/>
            </w:tabs>
            <w:rPr>
              <w:rFonts w:asciiTheme="minorHAnsi" w:eastAsiaTheme="minorEastAsia" w:hAnsiTheme="minorHAnsi" w:cstheme="minorBidi"/>
              <w:noProof/>
              <w:lang w:eastAsia="de-CH"/>
            </w:rPr>
          </w:pPr>
          <w:hyperlink w:anchor="_Toc172629698" w:history="1">
            <w:r w:rsidR="00AC37B1" w:rsidRPr="009C5C34">
              <w:rPr>
                <w:rStyle w:val="Collegamentoipertestuale"/>
                <w:noProof/>
              </w:rPr>
              <w:t>3.3</w:t>
            </w:r>
            <w:r w:rsidR="00AC37B1">
              <w:rPr>
                <w:rFonts w:asciiTheme="minorHAnsi" w:eastAsiaTheme="minorEastAsia" w:hAnsiTheme="minorHAnsi" w:cstheme="minorBidi"/>
                <w:noProof/>
                <w:lang w:eastAsia="de-CH"/>
              </w:rPr>
              <w:tab/>
            </w:r>
            <w:r w:rsidR="00AC37B1" w:rsidRPr="009C5C34">
              <w:rPr>
                <w:rStyle w:val="Collegamentoipertestuale"/>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9A2D711" w14:textId="77777777" w:rsidR="00AC37B1" w:rsidRDefault="00000000">
          <w:pPr>
            <w:pStyle w:val="Sommario1"/>
            <w:rPr>
              <w:rFonts w:asciiTheme="minorHAnsi" w:eastAsiaTheme="minorEastAsia" w:hAnsiTheme="minorHAnsi" w:cstheme="minorBidi"/>
              <w:b w:val="0"/>
              <w:bCs w:val="0"/>
              <w:lang w:eastAsia="de-CH"/>
            </w:rPr>
          </w:pPr>
          <w:hyperlink w:anchor="_Toc172629699" w:history="1">
            <w:r w:rsidR="00AC37B1" w:rsidRPr="009C5C34">
              <w:rPr>
                <w:rStyle w:val="Collegamentoipertestuale"/>
              </w:rPr>
              <w:t>4.</w:t>
            </w:r>
            <w:r w:rsidR="00AC37B1">
              <w:rPr>
                <w:rFonts w:asciiTheme="minorHAnsi" w:eastAsiaTheme="minorEastAsia" w:hAnsiTheme="minorHAnsi" w:cstheme="minorBidi"/>
                <w:b w:val="0"/>
                <w:bCs w:val="0"/>
                <w:lang w:eastAsia="de-CH"/>
              </w:rPr>
              <w:tab/>
            </w:r>
            <w:r w:rsidR="00AC37B1" w:rsidRPr="009C5C34">
              <w:rPr>
                <w:rStyle w:val="Collegamentoipertestuale"/>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7216B70" w14:textId="77777777" w:rsidR="00AC37B1" w:rsidRDefault="00000000">
          <w:pPr>
            <w:pStyle w:val="Sommario1"/>
            <w:rPr>
              <w:rFonts w:asciiTheme="minorHAnsi" w:eastAsiaTheme="minorEastAsia" w:hAnsiTheme="minorHAnsi" w:cstheme="minorBidi"/>
              <w:b w:val="0"/>
              <w:bCs w:val="0"/>
              <w:lang w:eastAsia="de-CH"/>
            </w:rPr>
          </w:pPr>
          <w:hyperlink w:anchor="_Toc172629700" w:history="1">
            <w:r w:rsidR="00AC37B1" w:rsidRPr="009C5C34">
              <w:rPr>
                <w:rStyle w:val="Collegamentoipertestuale"/>
                <w:lang w:val="en-US"/>
              </w:rPr>
              <w:t>5.</w:t>
            </w:r>
            <w:r w:rsidR="00AC37B1">
              <w:rPr>
                <w:rFonts w:asciiTheme="minorHAnsi" w:eastAsiaTheme="minorEastAsia" w:hAnsiTheme="minorHAnsi" w:cstheme="minorBidi"/>
                <w:b w:val="0"/>
                <w:bCs w:val="0"/>
                <w:lang w:eastAsia="de-CH"/>
              </w:rPr>
              <w:tab/>
            </w:r>
            <w:r w:rsidR="00AC37B1" w:rsidRPr="009C5C34">
              <w:rPr>
                <w:rStyle w:val="Collegamentoipertestuale"/>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78236D5E" w14:textId="77777777" w:rsidR="00AC37B1" w:rsidRDefault="00000000">
          <w:pPr>
            <w:pStyle w:val="Sommario1"/>
            <w:rPr>
              <w:rFonts w:asciiTheme="minorHAnsi" w:eastAsiaTheme="minorEastAsia" w:hAnsiTheme="minorHAnsi" w:cstheme="minorBidi"/>
              <w:b w:val="0"/>
              <w:bCs w:val="0"/>
              <w:lang w:eastAsia="de-CH"/>
            </w:rPr>
          </w:pPr>
          <w:hyperlink w:anchor="_Toc172629701" w:history="1">
            <w:r w:rsidR="00AC37B1" w:rsidRPr="009C5C34">
              <w:rPr>
                <w:rStyle w:val="Collegamentoipertestuale"/>
              </w:rPr>
              <w:t>6.</w:t>
            </w:r>
            <w:r w:rsidR="00AC37B1">
              <w:rPr>
                <w:rFonts w:asciiTheme="minorHAnsi" w:eastAsiaTheme="minorEastAsia" w:hAnsiTheme="minorHAnsi" w:cstheme="minorBidi"/>
                <w:b w:val="0"/>
                <w:bCs w:val="0"/>
                <w:lang w:eastAsia="de-CH"/>
              </w:rPr>
              <w:tab/>
            </w:r>
            <w:r w:rsidR="00AC37B1" w:rsidRPr="009C5C34">
              <w:rPr>
                <w:rStyle w:val="Collegamentoipertestuale"/>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0227AC82" w14:textId="77777777" w:rsidR="00AC37B1" w:rsidRDefault="00000000">
          <w:pPr>
            <w:pStyle w:val="Sommario1"/>
            <w:rPr>
              <w:rFonts w:asciiTheme="minorHAnsi" w:eastAsiaTheme="minorEastAsia" w:hAnsiTheme="minorHAnsi" w:cstheme="minorBidi"/>
              <w:b w:val="0"/>
              <w:bCs w:val="0"/>
              <w:lang w:eastAsia="de-CH"/>
            </w:rPr>
          </w:pPr>
          <w:hyperlink w:anchor="_Toc172629702" w:history="1">
            <w:r w:rsidR="00AC37B1" w:rsidRPr="009C5C34">
              <w:rPr>
                <w:rStyle w:val="Collegamentoipertestuale"/>
              </w:rPr>
              <w:t>7.</w:t>
            </w:r>
            <w:r w:rsidR="00AC37B1">
              <w:rPr>
                <w:rFonts w:asciiTheme="minorHAnsi" w:eastAsiaTheme="minorEastAsia" w:hAnsiTheme="minorHAnsi" w:cstheme="minorBidi"/>
                <w:b w:val="0"/>
                <w:bCs w:val="0"/>
                <w:lang w:eastAsia="de-CH"/>
              </w:rPr>
              <w:tab/>
            </w:r>
            <w:r w:rsidR="00AC37B1" w:rsidRPr="009C5C34">
              <w:rPr>
                <w:rStyle w:val="Collegamentoipertestuale"/>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4711A65B" w14:textId="77777777" w:rsidR="00AC37B1" w:rsidRDefault="00000000">
          <w:pPr>
            <w:pStyle w:val="Sommario1"/>
            <w:rPr>
              <w:rFonts w:asciiTheme="minorHAnsi" w:eastAsiaTheme="minorEastAsia" w:hAnsiTheme="minorHAnsi" w:cstheme="minorBidi"/>
              <w:b w:val="0"/>
              <w:bCs w:val="0"/>
              <w:lang w:eastAsia="de-CH"/>
            </w:rPr>
          </w:pPr>
          <w:hyperlink w:anchor="_Toc172629703" w:history="1">
            <w:r w:rsidR="00AC37B1" w:rsidRPr="009C5C34">
              <w:rPr>
                <w:rStyle w:val="Collegamentoipertestuale"/>
              </w:rPr>
              <w:t>8.</w:t>
            </w:r>
            <w:r w:rsidR="00AC37B1">
              <w:rPr>
                <w:rFonts w:asciiTheme="minorHAnsi" w:eastAsiaTheme="minorEastAsia" w:hAnsiTheme="minorHAnsi" w:cstheme="minorBidi"/>
                <w:b w:val="0"/>
                <w:bCs w:val="0"/>
                <w:lang w:eastAsia="de-CH"/>
              </w:rPr>
              <w:tab/>
            </w:r>
            <w:r w:rsidR="00AC37B1" w:rsidRPr="009C5C34">
              <w:rPr>
                <w:rStyle w:val="Collegamentoipertestuale"/>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0B27D492" w14:textId="77777777" w:rsidR="00AC37B1" w:rsidRDefault="00000000">
          <w:pPr>
            <w:pStyle w:val="Sommario1"/>
            <w:rPr>
              <w:rFonts w:asciiTheme="minorHAnsi" w:eastAsiaTheme="minorEastAsia" w:hAnsiTheme="minorHAnsi" w:cstheme="minorBidi"/>
              <w:b w:val="0"/>
              <w:bCs w:val="0"/>
              <w:lang w:eastAsia="de-CH"/>
            </w:rPr>
          </w:pPr>
          <w:hyperlink w:anchor="_Toc172629704" w:history="1">
            <w:r w:rsidR="00AC37B1" w:rsidRPr="009C5C34">
              <w:rPr>
                <w:rStyle w:val="Collegamentoipertestuale"/>
              </w:rPr>
              <w:t>9.</w:t>
            </w:r>
            <w:r w:rsidR="00AC37B1">
              <w:rPr>
                <w:rFonts w:asciiTheme="minorHAnsi" w:eastAsiaTheme="minorEastAsia" w:hAnsiTheme="minorHAnsi" w:cstheme="minorBidi"/>
                <w:b w:val="0"/>
                <w:bCs w:val="0"/>
                <w:lang w:eastAsia="de-CH"/>
              </w:rPr>
              <w:tab/>
            </w:r>
            <w:r w:rsidR="00AC37B1" w:rsidRPr="009C5C34">
              <w:rPr>
                <w:rStyle w:val="Collegamentoipertestuale"/>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1212918D" w14:textId="77777777" w:rsidR="00AC37B1" w:rsidRDefault="00000000">
          <w:pPr>
            <w:pStyle w:val="Sommario1"/>
            <w:rPr>
              <w:rFonts w:asciiTheme="minorHAnsi" w:eastAsiaTheme="minorEastAsia" w:hAnsiTheme="minorHAnsi" w:cstheme="minorBidi"/>
              <w:b w:val="0"/>
              <w:bCs w:val="0"/>
              <w:lang w:eastAsia="de-CH"/>
            </w:rPr>
          </w:pPr>
          <w:hyperlink w:anchor="_Toc172629705" w:history="1">
            <w:r w:rsidR="00AC37B1" w:rsidRPr="009C5C34">
              <w:rPr>
                <w:rStyle w:val="Collegamentoipertestuale"/>
              </w:rPr>
              <w:t>10.</w:t>
            </w:r>
            <w:r w:rsidR="00AC37B1">
              <w:rPr>
                <w:rFonts w:asciiTheme="minorHAnsi" w:eastAsiaTheme="minorEastAsia" w:hAnsiTheme="minorHAnsi" w:cstheme="minorBidi"/>
                <w:b w:val="0"/>
                <w:bCs w:val="0"/>
                <w:lang w:eastAsia="de-CH"/>
              </w:rPr>
              <w:tab/>
            </w:r>
            <w:r w:rsidR="00AC37B1" w:rsidRPr="009C5C34">
              <w:rPr>
                <w:rStyle w:val="Collegamentoipertestuale"/>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6D667DA6" w14:textId="77777777" w:rsidR="00AC37B1" w:rsidRDefault="00000000">
          <w:pPr>
            <w:pStyle w:val="Sommario1"/>
            <w:rPr>
              <w:rFonts w:asciiTheme="minorHAnsi" w:eastAsiaTheme="minorEastAsia" w:hAnsiTheme="minorHAnsi" w:cstheme="minorBidi"/>
              <w:b w:val="0"/>
              <w:bCs w:val="0"/>
              <w:lang w:eastAsia="de-CH"/>
            </w:rPr>
          </w:pPr>
          <w:hyperlink w:anchor="_Toc172629706" w:history="1">
            <w:r w:rsidR="00AC37B1" w:rsidRPr="009C5C34">
              <w:rPr>
                <w:rStyle w:val="Collegamentoipertestuale"/>
              </w:rPr>
              <w:t>11.</w:t>
            </w:r>
            <w:r w:rsidR="00AC37B1">
              <w:rPr>
                <w:rFonts w:asciiTheme="minorHAnsi" w:eastAsiaTheme="minorEastAsia" w:hAnsiTheme="minorHAnsi" w:cstheme="minorBidi"/>
                <w:b w:val="0"/>
                <w:bCs w:val="0"/>
                <w:lang w:eastAsia="de-CH"/>
              </w:rPr>
              <w:tab/>
            </w:r>
            <w:r w:rsidR="00AC37B1" w:rsidRPr="009C5C34">
              <w:rPr>
                <w:rStyle w:val="Collegamentoipertestuale"/>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0FEF48B0" w14:textId="77777777" w:rsidR="00AC37B1" w:rsidRDefault="00000000">
          <w:pPr>
            <w:pStyle w:val="Sommario1"/>
            <w:rPr>
              <w:rFonts w:asciiTheme="minorHAnsi" w:eastAsiaTheme="minorEastAsia" w:hAnsiTheme="minorHAnsi" w:cstheme="minorBidi"/>
              <w:b w:val="0"/>
              <w:bCs w:val="0"/>
              <w:lang w:eastAsia="de-CH"/>
            </w:rPr>
          </w:pPr>
          <w:hyperlink w:anchor="_Toc172629707" w:history="1">
            <w:r w:rsidR="00AC37B1" w:rsidRPr="009C5C34">
              <w:rPr>
                <w:rStyle w:val="Collegamentoipertestuale"/>
              </w:rPr>
              <w:t>12.</w:t>
            </w:r>
            <w:r w:rsidR="00AC37B1">
              <w:rPr>
                <w:rFonts w:asciiTheme="minorHAnsi" w:eastAsiaTheme="minorEastAsia" w:hAnsiTheme="minorHAnsi" w:cstheme="minorBidi"/>
                <w:b w:val="0"/>
                <w:bCs w:val="0"/>
                <w:lang w:eastAsia="de-CH"/>
              </w:rPr>
              <w:tab/>
            </w:r>
            <w:r w:rsidR="00AC37B1" w:rsidRPr="009C5C34">
              <w:rPr>
                <w:rStyle w:val="Collegamentoipertestuale"/>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69C43352" w14:textId="77777777" w:rsidR="00DC3206" w:rsidRDefault="00DC3206">
          <w:r>
            <w:rPr>
              <w:b/>
              <w:bCs/>
              <w:noProof/>
            </w:rPr>
            <w:fldChar w:fldCharType="end"/>
          </w:r>
        </w:p>
      </w:sdtContent>
    </w:sdt>
    <w:p w14:paraId="26F1B126" w14:textId="77777777" w:rsidR="0077079D" w:rsidRDefault="0077079D" w:rsidP="00693237">
      <w:pPr>
        <w:pStyle w:val="Titolo1"/>
        <w:numPr>
          <w:ilvl w:val="0"/>
          <w:numId w:val="0"/>
        </w:numPr>
        <w:tabs>
          <w:tab w:val="left" w:pos="851"/>
          <w:tab w:val="left" w:pos="851"/>
        </w:tabs>
        <w:spacing w:line="240" w:lineRule="auto"/>
        <w:rPr>
          <w:sz w:val="22"/>
          <w:szCs w:val="22"/>
          <w:lang w:val="en-US"/>
        </w:rPr>
      </w:pPr>
    </w:p>
    <w:p w14:paraId="2125C8E9" w14:textId="77777777" w:rsidR="0077079D" w:rsidRDefault="0077079D" w:rsidP="0077079D">
      <w:pPr>
        <w:rPr>
          <w:lang w:val="en-US"/>
        </w:rPr>
      </w:pPr>
    </w:p>
    <w:p w14:paraId="41995EC6" w14:textId="77777777" w:rsidR="0077079D" w:rsidRDefault="0077079D" w:rsidP="0077079D">
      <w:pPr>
        <w:rPr>
          <w:lang w:val="en-US"/>
        </w:rPr>
      </w:pPr>
    </w:p>
    <w:p w14:paraId="33D59A63" w14:textId="77777777" w:rsidR="0077079D" w:rsidRDefault="0077079D" w:rsidP="0077079D">
      <w:pPr>
        <w:rPr>
          <w:lang w:val="en-US"/>
        </w:rPr>
      </w:pPr>
    </w:p>
    <w:p w14:paraId="2490943E" w14:textId="77777777" w:rsidR="0077079D" w:rsidRDefault="0077079D" w:rsidP="0077079D">
      <w:pPr>
        <w:rPr>
          <w:lang w:val="en-US"/>
        </w:rPr>
      </w:pPr>
    </w:p>
    <w:p w14:paraId="5993E4EA" w14:textId="77777777" w:rsidR="0077079D" w:rsidRDefault="0077079D" w:rsidP="0077079D">
      <w:pPr>
        <w:rPr>
          <w:lang w:val="en-US"/>
        </w:rPr>
      </w:pPr>
    </w:p>
    <w:p w14:paraId="19C1CF69" w14:textId="77777777" w:rsidR="0077079D" w:rsidRPr="0077079D" w:rsidRDefault="0077079D" w:rsidP="0077079D">
      <w:pPr>
        <w:rPr>
          <w:lang w:val="en-US"/>
        </w:rPr>
      </w:pPr>
    </w:p>
    <w:p w14:paraId="3B3E9FEC" w14:textId="77777777" w:rsidR="002A1BD8" w:rsidRPr="00123B02" w:rsidRDefault="00D36785" w:rsidP="00693237">
      <w:pPr>
        <w:pStyle w:val="Titolo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lastRenderedPageBreak/>
        <w:t>ABSTRACT</w:t>
      </w:r>
      <w:bookmarkEnd w:id="7"/>
    </w:p>
    <w:p w14:paraId="6C8A0416" w14:textId="66C766FB"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w:t>
      </w:r>
      <w:del w:id="8" w:author="Ottavia Prunas" w:date="2024-08-12T15:04:00Z" w16du:dateUtc="2024-08-12T13:04:00Z">
        <w:r w:rsidRPr="00703CF5" w:rsidDel="00A75274">
          <w:rPr>
            <w:lang w:val="en-US"/>
          </w:rPr>
          <w:delText xml:space="preserve">attempts </w:delText>
        </w:r>
      </w:del>
      <w:ins w:id="9" w:author="Ottavia Prunas" w:date="2024-08-12T15:04:00Z" w16du:dateUtc="2024-08-12T13:04:00Z">
        <w:r w:rsidR="00A75274">
          <w:rPr>
            <w:lang w:val="en-US"/>
          </w:rPr>
          <w:t>aims</w:t>
        </w:r>
        <w:r w:rsidR="00A75274" w:rsidRPr="00703CF5">
          <w:rPr>
            <w:lang w:val="en-US"/>
          </w:rPr>
          <w:t xml:space="preserve"> </w:t>
        </w:r>
      </w:ins>
      <w:r w:rsidRPr="00703CF5">
        <w:rPr>
          <w:lang w:val="en-US"/>
        </w:rPr>
        <w:t>to quantify uncertainty of agent-based models with application to malaria intervention modeling</w:t>
      </w:r>
      <w:r w:rsidR="00A06130">
        <w:rPr>
          <w:lang w:val="en-US"/>
        </w:rPr>
        <w:t xml:space="preserve"> in two ways:</w:t>
      </w:r>
      <w:r w:rsidRPr="00703CF5">
        <w:rPr>
          <w:lang w:val="en-US"/>
        </w:rPr>
        <w:t xml:space="preserve"> </w:t>
      </w:r>
      <w:r w:rsidR="00A06130">
        <w:rPr>
          <w:lang w:val="en-US"/>
        </w:rPr>
        <w:t xml:space="preserve">Forward propagation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 xml:space="preserve">s, whereas inverse uncertainty quantification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05CBBAA7" w14:textId="77777777"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proofErr w:type="spellStart"/>
      <w:r w:rsidRPr="0061667B">
        <w:rPr>
          <w:lang w:val="en-US"/>
        </w:rPr>
        <w:t>OpenMalaria</w:t>
      </w:r>
      <w:proofErr w:type="spellEnd"/>
      <w:r w:rsidRPr="0061667B">
        <w:rPr>
          <w:lang w:val="en-US"/>
        </w:rPr>
        <w:t xml:space="preserve">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14:paraId="73C4597A" w14:textId="77777777"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 xml:space="preserve">ensitivity analysis for geographic and intervention modeling parameters will be performed where a variance-based approach (Sobol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w:t>
      </w:r>
      <w:proofErr w:type="spellStart"/>
      <w:r w:rsidR="00DF0D1F">
        <w:rPr>
          <w:lang w:val="en-US"/>
        </w:rPr>
        <w:t>OpenMalaria</w:t>
      </w:r>
      <w:proofErr w:type="spellEnd"/>
      <w:r w:rsidR="00DF0D1F">
        <w:rPr>
          <w:lang w:val="en-US"/>
        </w:rPr>
        <w:t xml:space="preserve">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Rimandocommento"/>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 xml:space="preserve">we will focus on exploring if the geographic extension of vaccination and/or the switch to </w:t>
      </w:r>
      <w:proofErr w:type="spellStart"/>
      <w:r w:rsidR="00DF0D1F" w:rsidRPr="00703CF5">
        <w:rPr>
          <w:lang w:val="en-US"/>
        </w:rPr>
        <w:t>Intercepter</w:t>
      </w:r>
      <w:proofErr w:type="spellEnd"/>
      <w:r w:rsidR="00DF0D1F" w:rsidRPr="00703CF5">
        <w:rPr>
          <w:lang w:val="en-US"/>
        </w:rPr>
        <w:t xml:space="preserve"> G2 </w:t>
      </w:r>
      <w:proofErr w:type="spellStart"/>
      <w:r w:rsidR="00DF0D1F" w:rsidRPr="00703CF5">
        <w:rPr>
          <w:lang w:val="en-US"/>
        </w:rPr>
        <w:t>bednets</w:t>
      </w:r>
      <w:proofErr w:type="spellEnd"/>
      <w:r w:rsidR="00DF0D1F" w:rsidRPr="00703CF5">
        <w:rPr>
          <w:lang w:val="en-US"/>
        </w:rPr>
        <w:t xml:space="preserve"> will help achieve malaria control targets of the</w:t>
      </w:r>
      <w:r w:rsidR="00DF0D1F">
        <w:rPr>
          <w:lang w:val="en-US"/>
        </w:rPr>
        <w:t xml:space="preserve"> National Malaria Elimination Program (NMEP).</w:t>
      </w:r>
    </w:p>
    <w:p w14:paraId="4EA9A218" w14:textId="77777777"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5CBC4776" w14:textId="77777777" w:rsidR="002A1BD8" w:rsidRPr="00703CF5" w:rsidRDefault="00D36785">
      <w:pPr>
        <w:spacing w:before="240" w:after="0"/>
        <w:jc w:val="left"/>
        <w:rPr>
          <w:lang w:val="en-US"/>
        </w:rPr>
      </w:pPr>
      <w:r w:rsidRPr="00703CF5">
        <w:rPr>
          <w:lang w:val="en-US"/>
        </w:rPr>
        <w:t xml:space="preserve"> </w:t>
      </w:r>
    </w:p>
    <w:p w14:paraId="3E0E646A" w14:textId="77777777" w:rsidR="002A1BD8" w:rsidRPr="00703CF5" w:rsidRDefault="00D36785">
      <w:pPr>
        <w:spacing w:before="240" w:after="0"/>
        <w:jc w:val="left"/>
        <w:rPr>
          <w:lang w:val="en-US"/>
        </w:rPr>
      </w:pPr>
      <w:r w:rsidRPr="00703CF5">
        <w:rPr>
          <w:lang w:val="en-US"/>
        </w:rPr>
        <w:t xml:space="preserve"> </w:t>
      </w:r>
    </w:p>
    <w:p w14:paraId="492F1B96" w14:textId="77777777" w:rsidR="002A1BD8" w:rsidRPr="00703CF5" w:rsidRDefault="00D36785">
      <w:pPr>
        <w:spacing w:before="240" w:after="0"/>
        <w:jc w:val="left"/>
        <w:rPr>
          <w:lang w:val="en-US"/>
        </w:rPr>
      </w:pPr>
      <w:r w:rsidRPr="00703CF5">
        <w:rPr>
          <w:lang w:val="en-US"/>
        </w:rPr>
        <w:t xml:space="preserve"> </w:t>
      </w:r>
    </w:p>
    <w:p w14:paraId="2F42249B" w14:textId="77777777" w:rsidR="002A1BD8" w:rsidRDefault="002A1BD8">
      <w:pPr>
        <w:spacing w:before="240" w:after="240"/>
        <w:rPr>
          <w:b/>
          <w:lang w:val="en-US"/>
        </w:rPr>
      </w:pPr>
    </w:p>
    <w:p w14:paraId="1783235B" w14:textId="77777777" w:rsidR="0077079D" w:rsidRDefault="0077079D">
      <w:pPr>
        <w:spacing w:before="240" w:after="240"/>
        <w:rPr>
          <w:b/>
          <w:lang w:val="en-US"/>
        </w:rPr>
      </w:pPr>
    </w:p>
    <w:p w14:paraId="1CF013C1" w14:textId="77777777" w:rsidR="0077079D" w:rsidRPr="00703CF5" w:rsidRDefault="0077079D">
      <w:pPr>
        <w:spacing w:before="240" w:after="240"/>
        <w:rPr>
          <w:b/>
          <w:lang w:val="en-US"/>
        </w:rPr>
      </w:pPr>
    </w:p>
    <w:p w14:paraId="4132A7B5" w14:textId="77777777" w:rsidR="002A1BD8" w:rsidRPr="00703CF5" w:rsidRDefault="002A1BD8">
      <w:pPr>
        <w:rPr>
          <w:b/>
          <w:lang w:val="en-US"/>
        </w:rPr>
      </w:pPr>
    </w:p>
    <w:p w14:paraId="4F58A75D" w14:textId="77777777" w:rsidR="002A1BD8" w:rsidRPr="00703CF5" w:rsidRDefault="002A1BD8">
      <w:pPr>
        <w:spacing w:after="0"/>
        <w:jc w:val="left"/>
        <w:rPr>
          <w:lang w:val="en-US"/>
        </w:rPr>
      </w:pPr>
    </w:p>
    <w:p w14:paraId="1719881C" w14:textId="77777777" w:rsidR="002A1BD8" w:rsidRPr="00693237" w:rsidRDefault="00D36785" w:rsidP="00693237">
      <w:pPr>
        <w:pStyle w:val="Heading1no"/>
        <w:rPr>
          <w:color w:val="45A1CF"/>
          <w:sz w:val="24"/>
          <w:szCs w:val="24"/>
        </w:rPr>
      </w:pPr>
      <w:bookmarkStart w:id="10" w:name="_Toc172629683"/>
      <w:r w:rsidRPr="00693237">
        <w:rPr>
          <w:sz w:val="24"/>
          <w:szCs w:val="24"/>
        </w:rPr>
        <w:lastRenderedPageBreak/>
        <w:t>ABBREVIATIONS AND ACRONYMS</w:t>
      </w:r>
      <w:bookmarkEnd w:id="10"/>
      <w:r w:rsidRPr="00693237">
        <w:rPr>
          <w:sz w:val="24"/>
          <w:szCs w:val="24"/>
        </w:rPr>
        <w:t xml:space="preserve"> </w:t>
      </w:r>
    </w:p>
    <w:p w14:paraId="49874E2C"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9872D7" w14:paraId="5963A143"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CECA12"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262AF772" w14:textId="77777777" w:rsidR="002A1BD8" w:rsidRPr="00703CF5" w:rsidRDefault="00D36785">
            <w:pPr>
              <w:spacing w:after="0" w:line="276" w:lineRule="auto"/>
              <w:rPr>
                <w:lang w:val="en-US"/>
              </w:rPr>
            </w:pPr>
            <w:r w:rsidRPr="00703CF5">
              <w:rPr>
                <w:lang w:val="en-US"/>
              </w:rPr>
              <w:t>High Burden to High Impact</w:t>
            </w:r>
          </w:p>
        </w:tc>
      </w:tr>
      <w:tr w:rsidR="002A1BD8" w14:paraId="45EFBE8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2E60CD"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34449408" w14:textId="77777777" w:rsidR="002A1BD8" w:rsidRDefault="00D36785">
            <w:pPr>
              <w:spacing w:after="0" w:line="276" w:lineRule="auto"/>
            </w:pPr>
            <w:r>
              <w:t xml:space="preserve">Global Malaria </w:t>
            </w:r>
            <w:proofErr w:type="spellStart"/>
            <w:r>
              <w:t>Eradication</w:t>
            </w:r>
            <w:proofErr w:type="spellEnd"/>
            <w:r>
              <w:t xml:space="preserve"> Program</w:t>
            </w:r>
          </w:p>
        </w:tc>
      </w:tr>
      <w:tr w:rsidR="002A1BD8" w14:paraId="6EEE660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96D807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18E6F269" w14:textId="77777777" w:rsidR="002A1BD8" w:rsidRDefault="00D36785">
            <w:pPr>
              <w:spacing w:after="0" w:line="276" w:lineRule="auto"/>
              <w:jc w:val="left"/>
            </w:pPr>
            <w:r>
              <w:t xml:space="preserve">US </w:t>
            </w:r>
            <w:proofErr w:type="spellStart"/>
            <w:r>
              <w:t>President’s</w:t>
            </w:r>
            <w:proofErr w:type="spellEnd"/>
            <w:r>
              <w:t xml:space="preserve"> Malaria Initiative</w:t>
            </w:r>
          </w:p>
        </w:tc>
      </w:tr>
      <w:tr w:rsidR="002A1BD8" w14:paraId="2C62355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ACE24F7"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616CF790" w14:textId="77777777" w:rsidR="002A1BD8" w:rsidRDefault="00D36785">
            <w:pPr>
              <w:spacing w:after="0" w:line="276" w:lineRule="auto"/>
            </w:pPr>
            <w:r>
              <w:t xml:space="preserve">Artemisinin </w:t>
            </w:r>
            <w:proofErr w:type="spellStart"/>
            <w:r>
              <w:t>Combination</w:t>
            </w:r>
            <w:proofErr w:type="spellEnd"/>
            <w:r>
              <w:t xml:space="preserve"> </w:t>
            </w:r>
            <w:proofErr w:type="spellStart"/>
            <w:r>
              <w:t>Therapies</w:t>
            </w:r>
            <w:proofErr w:type="spellEnd"/>
          </w:p>
        </w:tc>
      </w:tr>
      <w:tr w:rsidR="002A1BD8" w14:paraId="3CFA926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A619C2"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553713AC" w14:textId="77777777" w:rsidR="002A1BD8" w:rsidRDefault="00D36785">
            <w:pPr>
              <w:spacing w:after="0" w:line="276" w:lineRule="auto"/>
            </w:pPr>
            <w:proofErr w:type="spellStart"/>
            <w:r>
              <w:t>Entomological</w:t>
            </w:r>
            <w:proofErr w:type="spellEnd"/>
            <w:r>
              <w:t xml:space="preserve"> </w:t>
            </w:r>
            <w:proofErr w:type="spellStart"/>
            <w:r>
              <w:t>Inoculation</w:t>
            </w:r>
            <w:proofErr w:type="spellEnd"/>
            <w:r>
              <w:t xml:space="preserve"> Rate</w:t>
            </w:r>
          </w:p>
        </w:tc>
      </w:tr>
      <w:tr w:rsidR="002A1BD8" w14:paraId="1652164F"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3CFB9AE"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03134BDD" w14:textId="77777777" w:rsidR="002A1BD8" w:rsidRDefault="00D36785">
            <w:pPr>
              <w:spacing w:after="0" w:line="276" w:lineRule="auto"/>
            </w:pPr>
            <w:proofErr w:type="spellStart"/>
            <w:r>
              <w:t>Expanded</w:t>
            </w:r>
            <w:proofErr w:type="spellEnd"/>
            <w:r>
              <w:t xml:space="preserve"> Programme on </w:t>
            </w:r>
            <w:proofErr w:type="spellStart"/>
            <w:r>
              <w:t>Immunization</w:t>
            </w:r>
            <w:proofErr w:type="spellEnd"/>
          </w:p>
        </w:tc>
      </w:tr>
      <w:tr w:rsidR="002A1BD8" w14:paraId="4F1A8EB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62E90F1"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37B5FE5" w14:textId="77777777" w:rsidR="002A1BD8" w:rsidRDefault="00D36785">
            <w:pPr>
              <w:spacing w:after="0" w:line="276" w:lineRule="auto"/>
            </w:pPr>
            <w:r>
              <w:t xml:space="preserve">Global Technical </w:t>
            </w:r>
            <w:proofErr w:type="spellStart"/>
            <w:r>
              <w:t>Strategy</w:t>
            </w:r>
            <w:proofErr w:type="spellEnd"/>
          </w:p>
        </w:tc>
      </w:tr>
      <w:tr w:rsidR="002A1BD8" w14:paraId="27A5ED00"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E1B0A3"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154232DC" w14:textId="77777777" w:rsidR="002A1BD8" w:rsidRDefault="00D36785">
            <w:pPr>
              <w:spacing w:after="0" w:line="276" w:lineRule="auto"/>
            </w:pPr>
            <w:r>
              <w:t xml:space="preserve">Indoor Residual </w:t>
            </w:r>
            <w:proofErr w:type="spellStart"/>
            <w:r>
              <w:t>Spraying</w:t>
            </w:r>
            <w:proofErr w:type="spellEnd"/>
          </w:p>
        </w:tc>
      </w:tr>
      <w:tr w:rsidR="002A1BD8" w14:paraId="651AC67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81F2FE"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4B53B385" w14:textId="77777777" w:rsidR="002A1BD8" w:rsidRDefault="00D36785">
            <w:pPr>
              <w:spacing w:after="0" w:line="276" w:lineRule="auto"/>
            </w:pPr>
            <w:proofErr w:type="spellStart"/>
            <w:r>
              <w:t>Insecticide</w:t>
            </w:r>
            <w:proofErr w:type="spellEnd"/>
            <w:r>
              <w:t xml:space="preserve"> </w:t>
            </w:r>
            <w:proofErr w:type="spellStart"/>
            <w:r>
              <w:t>Treated</w:t>
            </w:r>
            <w:proofErr w:type="spellEnd"/>
            <w:r>
              <w:t xml:space="preserve"> Nets</w:t>
            </w:r>
          </w:p>
        </w:tc>
      </w:tr>
      <w:tr w:rsidR="002A1BD8" w:rsidRPr="009872D7" w14:paraId="60EE2FD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3C9234"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61C1BFF6" w14:textId="77777777" w:rsidR="002A1BD8" w:rsidRPr="00703CF5" w:rsidRDefault="00D36785">
            <w:pPr>
              <w:spacing w:after="0" w:line="276" w:lineRule="auto"/>
              <w:rPr>
                <w:lang w:val="en-US"/>
              </w:rPr>
            </w:pPr>
            <w:r w:rsidRPr="00703CF5">
              <w:rPr>
                <w:lang w:val="en-US"/>
              </w:rPr>
              <w:t>Long lasting Insecticide-treated Nets</w:t>
            </w:r>
          </w:p>
        </w:tc>
      </w:tr>
      <w:tr w:rsidR="002A1BD8" w14:paraId="0E22B13D"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AEEF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4E28CBE3" w14:textId="77777777" w:rsidR="002A1BD8" w:rsidRDefault="00D36785">
            <w:pPr>
              <w:spacing w:after="0" w:line="276" w:lineRule="auto"/>
            </w:pPr>
            <w:proofErr w:type="spellStart"/>
            <w:r>
              <w:t>Seasonal</w:t>
            </w:r>
            <w:proofErr w:type="spellEnd"/>
            <w:r>
              <w:t xml:space="preserve"> </w:t>
            </w:r>
            <w:proofErr w:type="spellStart"/>
            <w:r>
              <w:t>malaria</w:t>
            </w:r>
            <w:proofErr w:type="spellEnd"/>
            <w:r>
              <w:t xml:space="preserve"> </w:t>
            </w:r>
            <w:proofErr w:type="spellStart"/>
            <w:r>
              <w:t>chemoprevention</w:t>
            </w:r>
            <w:proofErr w:type="spellEnd"/>
          </w:p>
        </w:tc>
      </w:tr>
      <w:tr w:rsidR="002A1BD8" w:rsidRPr="009872D7" w14:paraId="6454940F"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F6289B" w14:textId="77777777" w:rsidR="002A1BD8" w:rsidRDefault="00D36785">
            <w:pPr>
              <w:spacing w:after="0" w:line="276" w:lineRule="auto"/>
            </w:pPr>
            <w:proofErr w:type="spellStart"/>
            <w:r>
              <w:t>IPTp</w:t>
            </w:r>
            <w:proofErr w:type="spellEnd"/>
            <w:r>
              <w:t>-SP</w:t>
            </w:r>
          </w:p>
        </w:tc>
        <w:tc>
          <w:tcPr>
            <w:tcW w:w="4620" w:type="dxa"/>
            <w:tcBorders>
              <w:bottom w:val="single" w:sz="8" w:space="0" w:color="000000"/>
              <w:right w:val="single" w:sz="8" w:space="0" w:color="000000"/>
            </w:tcBorders>
            <w:tcMar>
              <w:top w:w="0" w:type="dxa"/>
              <w:left w:w="100" w:type="dxa"/>
              <w:bottom w:w="0" w:type="dxa"/>
              <w:right w:w="100" w:type="dxa"/>
            </w:tcMar>
          </w:tcPr>
          <w:p w14:paraId="7580AC08" w14:textId="77777777" w:rsidR="002A1BD8" w:rsidRPr="00703CF5" w:rsidRDefault="00D36785">
            <w:pPr>
              <w:spacing w:after="0" w:line="276" w:lineRule="auto"/>
              <w:rPr>
                <w:lang w:val="en-US"/>
              </w:rPr>
            </w:pPr>
            <w:r w:rsidRPr="00703CF5">
              <w:rPr>
                <w:lang w:val="en-US"/>
              </w:rPr>
              <w:t xml:space="preserve">Intermittent preventive treatment of malaria in pregnancy with </w:t>
            </w:r>
            <w:proofErr w:type="spellStart"/>
            <w:r w:rsidRPr="00703CF5">
              <w:rPr>
                <w:lang w:val="en-US"/>
              </w:rPr>
              <w:t>sulfadoxine</w:t>
            </w:r>
            <w:proofErr w:type="spellEnd"/>
            <w:r w:rsidRPr="00703CF5">
              <w:rPr>
                <w:lang w:val="en-US"/>
              </w:rPr>
              <w:t>-pyrimethamine</w:t>
            </w:r>
          </w:p>
        </w:tc>
      </w:tr>
      <w:tr w:rsidR="002A1BD8" w14:paraId="4EA641BB"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C0E5AF"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52382312" w14:textId="77777777" w:rsidR="002A1BD8" w:rsidRDefault="00D36785">
            <w:pPr>
              <w:spacing w:after="0" w:line="276" w:lineRule="auto"/>
            </w:pPr>
            <w:r>
              <w:t>Larval Source Management</w:t>
            </w:r>
          </w:p>
        </w:tc>
      </w:tr>
      <w:tr w:rsidR="002A1BD8" w14:paraId="1074700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B3474C1"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066FF771" w14:textId="77777777" w:rsidR="002A1BD8" w:rsidRDefault="00D36785">
            <w:pPr>
              <w:spacing w:after="0" w:line="276" w:lineRule="auto"/>
            </w:pPr>
            <w:r>
              <w:t>Malaria Atlas Project</w:t>
            </w:r>
          </w:p>
        </w:tc>
      </w:tr>
      <w:tr w:rsidR="002A1BD8" w14:paraId="2A6AE95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DFAD5C5"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7AE7D1DC" w14:textId="77777777" w:rsidR="002A1BD8" w:rsidRDefault="00D36785">
            <w:pPr>
              <w:spacing w:after="0" w:line="276" w:lineRule="auto"/>
            </w:pPr>
            <w:r>
              <w:t>Mid-Term Review</w:t>
            </w:r>
          </w:p>
        </w:tc>
      </w:tr>
      <w:tr w:rsidR="002A1BD8" w14:paraId="2D9CAA7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85C721"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41351CBF" w14:textId="77777777" w:rsidR="002A1BD8" w:rsidRDefault="00D36785">
            <w:pPr>
              <w:spacing w:after="0" w:line="276" w:lineRule="auto"/>
            </w:pPr>
            <w:r>
              <w:t>National Malaria Control Programme</w:t>
            </w:r>
          </w:p>
        </w:tc>
      </w:tr>
      <w:tr w:rsidR="002A1BD8" w14:paraId="68FDB400"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E44AAB0"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5B550DC2" w14:textId="77777777" w:rsidR="002A1BD8" w:rsidRDefault="00D36785">
            <w:pPr>
              <w:spacing w:after="0" w:line="276" w:lineRule="auto"/>
            </w:pPr>
            <w:r>
              <w:t>National Malaria Elimination Programme</w:t>
            </w:r>
          </w:p>
        </w:tc>
      </w:tr>
      <w:tr w:rsidR="002A1BD8" w14:paraId="207925ED"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7EF4CBF"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6260390A" w14:textId="77777777" w:rsidR="002A1BD8" w:rsidRDefault="00D36785">
            <w:pPr>
              <w:spacing w:after="0" w:line="276" w:lineRule="auto"/>
            </w:pPr>
            <w:r>
              <w:t>National Malaria Strategic Plan</w:t>
            </w:r>
          </w:p>
        </w:tc>
      </w:tr>
      <w:tr w:rsidR="002A1BD8" w14:paraId="2DE21B6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B0C126" w14:textId="77777777" w:rsidR="002A1BD8" w:rsidRDefault="00D36785">
            <w:pPr>
              <w:spacing w:after="0" w:line="276" w:lineRule="auto"/>
            </w:pPr>
            <w:proofErr w:type="spellStart"/>
            <w:r>
              <w:rPr>
                <w:i/>
              </w:rPr>
              <w:t>Pf</w:t>
            </w:r>
            <w:r>
              <w:t>PR</w:t>
            </w:r>
            <w:proofErr w:type="spellEnd"/>
          </w:p>
        </w:tc>
        <w:tc>
          <w:tcPr>
            <w:tcW w:w="4620" w:type="dxa"/>
            <w:tcBorders>
              <w:bottom w:val="single" w:sz="8" w:space="0" w:color="000000"/>
              <w:right w:val="single" w:sz="8" w:space="0" w:color="000000"/>
            </w:tcBorders>
            <w:tcMar>
              <w:top w:w="0" w:type="dxa"/>
              <w:left w:w="100" w:type="dxa"/>
              <w:bottom w:w="0" w:type="dxa"/>
              <w:right w:w="100" w:type="dxa"/>
            </w:tcMar>
          </w:tcPr>
          <w:p w14:paraId="31EEB6A8" w14:textId="77777777" w:rsidR="002A1BD8" w:rsidRDefault="00D36785">
            <w:pPr>
              <w:spacing w:after="0" w:line="276" w:lineRule="auto"/>
            </w:pPr>
            <w:r>
              <w:rPr>
                <w:i/>
              </w:rPr>
              <w:t xml:space="preserve">Plasmodium </w:t>
            </w:r>
            <w:proofErr w:type="spellStart"/>
            <w:r>
              <w:rPr>
                <w:i/>
              </w:rPr>
              <w:t>falciparum</w:t>
            </w:r>
            <w:proofErr w:type="spellEnd"/>
            <w:r>
              <w:t xml:space="preserve"> </w:t>
            </w:r>
            <w:proofErr w:type="spellStart"/>
            <w:r>
              <w:t>Prevalence</w:t>
            </w:r>
            <w:proofErr w:type="spellEnd"/>
            <w:r>
              <w:t xml:space="preserve"> Rate</w:t>
            </w:r>
          </w:p>
        </w:tc>
      </w:tr>
      <w:tr w:rsidR="002A1BD8" w14:paraId="20A3B2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64320FA"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685504BD" w14:textId="77777777" w:rsidR="002A1BD8" w:rsidRDefault="00D36785">
            <w:pPr>
              <w:spacing w:after="0" w:line="276" w:lineRule="auto"/>
            </w:pPr>
            <w:r>
              <w:t>Roll-back Malaria</w:t>
            </w:r>
          </w:p>
        </w:tc>
      </w:tr>
      <w:tr w:rsidR="002A1BD8" w14:paraId="2C823E90"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3002143"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7708ED3D" w14:textId="77777777" w:rsidR="002A1BD8" w:rsidRDefault="00D36785">
            <w:pPr>
              <w:spacing w:after="0" w:line="276" w:lineRule="auto"/>
              <w:jc w:val="left"/>
            </w:pPr>
            <w:r>
              <w:t>World Health Organisation</w:t>
            </w:r>
          </w:p>
        </w:tc>
      </w:tr>
      <w:tr w:rsidR="002A1BD8" w14:paraId="075B838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A6E877"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6D30E203" w14:textId="77777777" w:rsidR="002A1BD8" w:rsidRDefault="00D36785">
            <w:pPr>
              <w:spacing w:after="0" w:line="276" w:lineRule="auto"/>
              <w:jc w:val="left"/>
            </w:pPr>
            <w:r>
              <w:t xml:space="preserve">Malaria Vaccine Implementation </w:t>
            </w:r>
            <w:proofErr w:type="spellStart"/>
            <w:r>
              <w:t>Program</w:t>
            </w:r>
            <w:proofErr w:type="spellEnd"/>
          </w:p>
        </w:tc>
      </w:tr>
      <w:tr w:rsidR="002A1BD8" w14:paraId="3BB045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298C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163CF5D9" w14:textId="77777777" w:rsidR="002A1BD8" w:rsidRDefault="00D36785">
            <w:pPr>
              <w:spacing w:after="0" w:line="276" w:lineRule="auto"/>
              <w:jc w:val="left"/>
            </w:pPr>
            <w:r>
              <w:t>Agent-</w:t>
            </w:r>
            <w:proofErr w:type="spellStart"/>
            <w:r>
              <w:t>based</w:t>
            </w:r>
            <w:proofErr w:type="spellEnd"/>
            <w:r>
              <w:t xml:space="preserve"> </w:t>
            </w:r>
            <w:proofErr w:type="spellStart"/>
            <w:r>
              <w:t>models</w:t>
            </w:r>
            <w:proofErr w:type="spellEnd"/>
          </w:p>
        </w:tc>
      </w:tr>
    </w:tbl>
    <w:p w14:paraId="746AC829" w14:textId="77777777" w:rsidR="002A1BD8" w:rsidRDefault="002A1BD8">
      <w:pPr>
        <w:pStyle w:val="Titolo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11" w:name="_heading=h.9dp36wvjxdcw" w:colFirst="0" w:colLast="0"/>
      <w:bookmarkEnd w:id="11"/>
    </w:p>
    <w:p w14:paraId="3F8DB4F8" w14:textId="77777777" w:rsidR="002A1BD8" w:rsidRDefault="00D36785">
      <w:pPr>
        <w:pStyle w:val="Titolo1"/>
        <w:numPr>
          <w:ilvl w:val="0"/>
          <w:numId w:val="6"/>
        </w:numPr>
        <w:tabs>
          <w:tab w:val="left" w:pos="851"/>
          <w:tab w:val="left" w:pos="851"/>
        </w:tabs>
        <w:spacing w:after="0" w:line="240" w:lineRule="auto"/>
        <w:rPr>
          <w:sz w:val="22"/>
          <w:szCs w:val="22"/>
        </w:rPr>
      </w:pPr>
      <w:bookmarkStart w:id="12" w:name="_Toc172629684"/>
      <w:r>
        <w:rPr>
          <w:sz w:val="22"/>
          <w:szCs w:val="22"/>
        </w:rPr>
        <w:lastRenderedPageBreak/>
        <w:t>INTRODUCTION AND BACKGROUND</w:t>
      </w:r>
      <w:bookmarkEnd w:id="12"/>
    </w:p>
    <w:p w14:paraId="3A647379" w14:textId="77777777" w:rsidR="00123B02" w:rsidRPr="00123B02" w:rsidRDefault="00123B02" w:rsidP="00123B02"/>
    <w:p w14:paraId="3AAEB995" w14:textId="77777777" w:rsidR="002A1BD8" w:rsidRPr="00703CF5" w:rsidRDefault="00D36785">
      <w:pPr>
        <w:pStyle w:val="Titolo2"/>
        <w:numPr>
          <w:ilvl w:val="1"/>
          <w:numId w:val="6"/>
        </w:numPr>
        <w:tabs>
          <w:tab w:val="left" w:pos="851"/>
          <w:tab w:val="left" w:pos="851"/>
        </w:tabs>
        <w:rPr>
          <w:sz w:val="22"/>
          <w:szCs w:val="22"/>
          <w:lang w:val="en-US"/>
        </w:rPr>
      </w:pPr>
      <w:bookmarkStart w:id="13" w:name="_Toc172629685"/>
      <w:r w:rsidRPr="00703CF5">
        <w:rPr>
          <w:sz w:val="22"/>
          <w:szCs w:val="22"/>
          <w:lang w:val="en-US"/>
        </w:rPr>
        <w:t>Epidemiology of malaria and history of interventions in Ghana</w:t>
      </w:r>
      <w:bookmarkEnd w:id="13"/>
      <w:r w:rsidRPr="00703CF5">
        <w:rPr>
          <w:sz w:val="22"/>
          <w:szCs w:val="22"/>
          <w:lang w:val="en-US"/>
        </w:rPr>
        <w:t xml:space="preserve"> </w:t>
      </w:r>
    </w:p>
    <w:p w14:paraId="5C124DB0" w14:textId="77777777"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xml:space="preserve">. Being endemic in Ghana, malaria persists within the population at varying intensities, influenced by factors such as climate, geography, human </w:t>
      </w:r>
      <w:proofErr w:type="spellStart"/>
      <w:r w:rsidRPr="00703CF5">
        <w:rPr>
          <w:color w:val="0D0D0D"/>
          <w:lang w:val="en-US"/>
        </w:rPr>
        <w:t>behaviour</w:t>
      </w:r>
      <w:proofErr w:type="spellEnd"/>
      <w:r w:rsidRPr="00703CF5">
        <w:rPr>
          <w:color w:val="0D0D0D"/>
          <w:lang w:val="en-US"/>
        </w:rPr>
        <w:t>,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w:t>
      </w:r>
      <w:proofErr w:type="spellStart"/>
      <w:r w:rsidRPr="00703CF5">
        <w:rPr>
          <w:color w:val="0D0D0D"/>
          <w:lang w:val="en-US"/>
        </w:rPr>
        <w:t>malariae</w:t>
      </w:r>
      <w:proofErr w:type="spellEnd"/>
      <w:r w:rsidRPr="00703CF5">
        <w:rPr>
          <w:color w:val="0D0D0D"/>
          <w:lang w:val="en-US"/>
        </w:rPr>
        <w:t xml:space="preserve"> (1.6%) or Plasmodium </w:t>
      </w:r>
      <w:proofErr w:type="spellStart"/>
      <w:r w:rsidRPr="00703CF5">
        <w:rPr>
          <w:color w:val="0D0D0D"/>
          <w:lang w:val="en-US"/>
        </w:rPr>
        <w:t>ovale</w:t>
      </w:r>
      <w:proofErr w:type="spellEnd"/>
      <w:r w:rsidRPr="00703CF5">
        <w:rPr>
          <w:color w:val="0D0D0D"/>
          <w:lang w:val="en-US"/>
        </w:rPr>
        <w:t xml:space="preserve"> (1%) also being common.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 xml:space="preserve">Anopheles </w:t>
      </w:r>
      <w:proofErr w:type="spellStart"/>
      <w:r w:rsidRPr="00703CF5">
        <w:rPr>
          <w:i/>
          <w:color w:val="0D0D0D"/>
          <w:lang w:val="en-US"/>
        </w:rPr>
        <w:t>funestus</w:t>
      </w:r>
      <w:proofErr w:type="spellEnd"/>
      <w:r w:rsidRPr="00703CF5">
        <w:rPr>
          <w:color w:val="0D0D0D"/>
          <w:lang w:val="en-US"/>
        </w:rPr>
        <w:t xml:space="preserve"> and </w:t>
      </w:r>
      <w:r w:rsidRPr="00703CF5">
        <w:rPr>
          <w:i/>
          <w:color w:val="0D0D0D"/>
          <w:lang w:val="en-US"/>
        </w:rPr>
        <w:t xml:space="preserve">Anopheles </w:t>
      </w:r>
      <w:proofErr w:type="spellStart"/>
      <w:r w:rsidRPr="00703CF5">
        <w:rPr>
          <w:i/>
          <w:color w:val="0D0D0D"/>
          <w:lang w:val="en-US"/>
        </w:rPr>
        <w:t>arabiensis</w:t>
      </w:r>
      <w:proofErr w:type="spellEnd"/>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453B3A7F" w14:textId="77777777"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w:t>
      </w:r>
      <w:proofErr w:type="spellStart"/>
      <w:r w:rsidRPr="00703CF5">
        <w:rPr>
          <w:color w:val="0D0D0D"/>
          <w:lang w:val="en-US"/>
        </w:rPr>
        <w:t>sulfadoxine</w:t>
      </w:r>
      <w:proofErr w:type="spellEnd"/>
      <w:r w:rsidRPr="00703CF5">
        <w:rPr>
          <w:color w:val="0D0D0D"/>
          <w:lang w:val="en-US"/>
        </w:rPr>
        <w:t xml:space="preserv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IPTp-SP are implemented nationwide whereas IRS, SMC and </w:t>
      </w:r>
      <w:proofErr w:type="gramStart"/>
      <w:r w:rsidRPr="00703CF5">
        <w:rPr>
          <w:color w:val="0D0D0D"/>
          <w:lang w:val="en-US"/>
        </w:rPr>
        <w:t>RTS,S</w:t>
      </w:r>
      <w:proofErr w:type="gramEnd"/>
      <w:r w:rsidRPr="00703CF5">
        <w:rPr>
          <w:color w:val="0D0D0D"/>
          <w:lang w:val="en-US"/>
        </w:rPr>
        <w:t xml:space="preserve">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p>
    <w:p w14:paraId="0C3FE0A6"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14:paraId="0999F0DD"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71B9F65E"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60BA4B06" wp14:editId="65DD090F">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062D7B2C"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19DB06C0" w14:textId="77777777" w:rsidR="002A1BD8" w:rsidRPr="00703CF5" w:rsidRDefault="002A1BD8">
      <w:pPr>
        <w:spacing w:after="0"/>
        <w:ind w:right="117"/>
        <w:rPr>
          <w:lang w:val="en-US"/>
        </w:rPr>
      </w:pPr>
    </w:p>
    <w:p w14:paraId="029EBD55" w14:textId="77777777" w:rsidR="002A1BD8" w:rsidRPr="00703CF5" w:rsidRDefault="00D36785">
      <w:pPr>
        <w:pStyle w:val="Titolo2"/>
        <w:numPr>
          <w:ilvl w:val="1"/>
          <w:numId w:val="6"/>
        </w:numPr>
        <w:tabs>
          <w:tab w:val="left" w:pos="851"/>
          <w:tab w:val="left" w:pos="851"/>
        </w:tabs>
        <w:rPr>
          <w:sz w:val="22"/>
          <w:szCs w:val="22"/>
          <w:lang w:val="en-US"/>
        </w:rPr>
      </w:pPr>
      <w:bookmarkStart w:id="14" w:name="_Toc172629686"/>
      <w:r w:rsidRPr="00703CF5">
        <w:rPr>
          <w:sz w:val="22"/>
          <w:szCs w:val="22"/>
          <w:lang w:val="en-US"/>
        </w:rPr>
        <w:t>Context of National Strategic Plan (NSP) in Ghana</w:t>
      </w:r>
      <w:bookmarkEnd w:id="14"/>
    </w:p>
    <w:p w14:paraId="1ED22798" w14:textId="77777777"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w:t>
      </w:r>
      <w:proofErr w:type="spellStart"/>
      <w:r w:rsidRPr="00703CF5">
        <w:rPr>
          <w:lang w:val="en-US"/>
        </w:rPr>
        <w:t>Programme</w:t>
      </w:r>
      <w:proofErr w:type="spellEnd"/>
      <w:r w:rsidRPr="00703CF5">
        <w:rPr>
          <w:lang w:val="en-US"/>
        </w:rPr>
        <w:t xml:space="preserv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7F45B128" w14:textId="77777777" w:rsidR="002A1BD8" w:rsidRPr="00703CF5" w:rsidRDefault="002A1BD8">
      <w:pPr>
        <w:spacing w:after="0"/>
        <w:ind w:right="117"/>
        <w:rPr>
          <w:lang w:val="en-US"/>
        </w:rPr>
      </w:pPr>
    </w:p>
    <w:p w14:paraId="2FAA528E" w14:textId="77777777"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342DD15A" w14:textId="77777777" w:rsidR="002A1BD8" w:rsidRPr="00703CF5" w:rsidRDefault="00D36785">
      <w:pPr>
        <w:spacing w:after="0"/>
        <w:ind w:right="117"/>
        <w:rPr>
          <w:lang w:val="en-US"/>
        </w:rPr>
      </w:pPr>
      <w:r w:rsidRPr="00703CF5">
        <w:rPr>
          <w:lang w:val="en-US"/>
        </w:rPr>
        <w:t xml:space="preserve"> </w:t>
      </w:r>
    </w:p>
    <w:p w14:paraId="5CC53346" w14:textId="77777777" w:rsidR="002A1BD8" w:rsidRPr="00492702" w:rsidRDefault="00D36785">
      <w:pPr>
        <w:pStyle w:val="Titolo2"/>
        <w:numPr>
          <w:ilvl w:val="1"/>
          <w:numId w:val="6"/>
        </w:numPr>
        <w:tabs>
          <w:tab w:val="left" w:pos="851"/>
          <w:tab w:val="left" w:pos="851"/>
        </w:tabs>
        <w:rPr>
          <w:sz w:val="22"/>
          <w:szCs w:val="22"/>
          <w:lang w:val="en-US"/>
        </w:rPr>
      </w:pPr>
      <w:bookmarkStart w:id="15" w:name="_Toc172629687"/>
      <w:r w:rsidRPr="00492702">
        <w:rPr>
          <w:sz w:val="22"/>
          <w:szCs w:val="22"/>
          <w:lang w:val="en-US"/>
        </w:rPr>
        <w:t>The usefulness of dynamical disease transmission models towards malaria control and elimination</w:t>
      </w:r>
      <w:bookmarkEnd w:id="15"/>
    </w:p>
    <w:p w14:paraId="144CEC82" w14:textId="77777777"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14:paraId="6619F62A" w14:textId="77777777"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0D059947" w14:textId="77777777"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w:t>
      </w:r>
      <w:proofErr w:type="spellStart"/>
      <w:r w:rsidR="00D36785" w:rsidRPr="00703CF5">
        <w:rPr>
          <w:color w:val="212121"/>
          <w:lang w:val="en-US"/>
        </w:rPr>
        <w:t>pirimiphos</w:t>
      </w:r>
      <w:proofErr w:type="spellEnd"/>
      <w:r w:rsidR="00D36785" w:rsidRPr="00703CF5">
        <w:rPr>
          <w:color w:val="212121"/>
          <w:lang w:val="en-US"/>
        </w:rPr>
        <w:t xml:space="preserve">-methyl is an effective and cost-saving measure for the control of Anopheles gambiae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14:paraId="2AD6017A" w14:textId="77777777" w:rsidR="002A1BD8" w:rsidRPr="00936137" w:rsidRDefault="00D36785" w:rsidP="00936137">
      <w:pPr>
        <w:rPr>
          <w:color w:val="212121"/>
          <w:lang w:val="en-US"/>
        </w:rPr>
      </w:pPr>
      <w:r w:rsidRPr="00703CF5">
        <w:rPr>
          <w:color w:val="212121"/>
          <w:lang w:val="en-US"/>
        </w:rPr>
        <w:t xml:space="preserve"> </w:t>
      </w:r>
    </w:p>
    <w:p w14:paraId="6F036023" w14:textId="77777777" w:rsidR="002A1BD8" w:rsidRPr="00F520DF" w:rsidRDefault="007E074F" w:rsidP="00F520DF">
      <w:pPr>
        <w:pStyle w:val="Titolo3"/>
        <w:numPr>
          <w:ilvl w:val="2"/>
          <w:numId w:val="6"/>
        </w:numPr>
        <w:tabs>
          <w:tab w:val="left" w:pos="851"/>
          <w:tab w:val="left" w:pos="851"/>
        </w:tabs>
        <w:spacing w:before="0"/>
        <w:rPr>
          <w:sz w:val="22"/>
          <w:szCs w:val="22"/>
          <w:lang w:val="en-US"/>
        </w:rPr>
      </w:pPr>
      <w:r>
        <w:rPr>
          <w:sz w:val="22"/>
          <w:szCs w:val="22"/>
          <w:lang w:val="en-US"/>
        </w:rPr>
        <w:t xml:space="preserve"> </w:t>
      </w:r>
      <w:bookmarkStart w:id="16" w:name="_Toc172629688"/>
      <w:r w:rsidR="00D36785" w:rsidRPr="00703CF5">
        <w:rPr>
          <w:sz w:val="22"/>
          <w:szCs w:val="22"/>
          <w:lang w:val="en-US"/>
        </w:rPr>
        <w:t>Design and structure of intervention models: from statistical association to mechanisms</w:t>
      </w:r>
      <w:bookmarkEnd w:id="16"/>
    </w:p>
    <w:p w14:paraId="6F8C0F1B" w14:textId="1EE338B3"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ins w:id="17" w:author="Ottavia Prunas" w:date="2024-08-12T10:11:00Z" w16du:dateUtc="2024-08-12T08:11:00Z">
        <w:r w:rsidR="00B32CFE">
          <w:rPr>
            <w:lang w:val="en-US"/>
          </w:rPr>
          <w:t>.</w:t>
        </w:r>
      </w:ins>
      <w:r w:rsidR="008E7BA1">
        <w:rPr>
          <w:lang w:val="en-US"/>
        </w:rPr>
        <w:t xml:space="preserve">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14:paraId="6B2C6A54" w14:textId="77777777"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w:t>
      </w:r>
      <w:proofErr w:type="spellStart"/>
      <w:r w:rsidRPr="00703CF5">
        <w:rPr>
          <w:color w:val="0D0D0D"/>
          <w:highlight w:val="white"/>
          <w:lang w:val="en-US"/>
        </w:rPr>
        <w:t>malariasimulation</w:t>
      </w:r>
      <w:proofErr w:type="spellEnd"/>
      <w:r w:rsidRPr="00703CF5">
        <w:rPr>
          <w:color w:val="0D0D0D"/>
          <w:highlight w:val="white"/>
          <w:lang w:val="en-US"/>
        </w:rPr>
        <w:t xml:space="preserve">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xml:space="preserve">. </w:t>
      </w:r>
      <w:proofErr w:type="spellStart"/>
      <w:r w:rsidRPr="00703CF5">
        <w:rPr>
          <w:color w:val="0D0D0D"/>
          <w:highlight w:val="white"/>
          <w:lang w:val="en-US"/>
        </w:rPr>
        <w:t>OpenMalaria</w:t>
      </w:r>
      <w:proofErr w:type="spellEnd"/>
      <w:r w:rsidRPr="00703CF5">
        <w:rPr>
          <w:color w:val="0D0D0D"/>
          <w:highlight w:val="white"/>
          <w:lang w:val="en-US"/>
        </w:rPr>
        <w:t>,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21F80B88" w14:textId="77777777" w:rsidR="001A74EB" w:rsidRPr="001A74EB" w:rsidRDefault="001A74EB" w:rsidP="001A74EB">
      <w:pPr>
        <w:rPr>
          <w:color w:val="0D0D0D"/>
          <w:highlight w:val="white"/>
          <w:lang w:val="en-US"/>
        </w:rPr>
      </w:pPr>
    </w:p>
    <w:p w14:paraId="43DF335A" w14:textId="77777777" w:rsidR="001A74EB" w:rsidRPr="001A74EB" w:rsidRDefault="001A74EB" w:rsidP="001A74EB">
      <w:pPr>
        <w:pStyle w:val="Titolo3"/>
        <w:numPr>
          <w:ilvl w:val="2"/>
          <w:numId w:val="6"/>
        </w:numPr>
        <w:tabs>
          <w:tab w:val="left" w:pos="851"/>
          <w:tab w:val="left" w:pos="851"/>
        </w:tabs>
        <w:spacing w:before="0"/>
        <w:rPr>
          <w:sz w:val="22"/>
          <w:szCs w:val="22"/>
          <w:lang w:val="en-US"/>
        </w:rPr>
      </w:pPr>
      <w:r>
        <w:rPr>
          <w:sz w:val="22"/>
          <w:szCs w:val="22"/>
          <w:lang w:val="en-US"/>
        </w:rPr>
        <w:t xml:space="preserve"> </w:t>
      </w:r>
      <w:bookmarkStart w:id="18"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8"/>
    </w:p>
    <w:p w14:paraId="64C1E074" w14:textId="204BD126"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w:t>
      </w:r>
      <w:del w:id="19" w:author="Ottavia Prunas" w:date="2024-08-12T10:15:00Z" w16du:dateUtc="2024-08-12T08:15:00Z">
        <w:r w:rsidR="00932F93" w:rsidDel="004770F7">
          <w:rPr>
            <w:color w:val="0D0D0D"/>
            <w:lang w:val="en-US"/>
          </w:rPr>
          <w:delText>M</w:delText>
        </w:r>
      </w:del>
      <w:r w:rsidR="00932F93">
        <w:rPr>
          <w:color w:val="0D0D0D"/>
          <w:lang w:val="en-US"/>
        </w:rPr>
        <w:t>B</w:t>
      </w:r>
      <w:ins w:id="20" w:author="Ottavia Prunas" w:date="2024-08-12T10:15:00Z" w16du:dateUtc="2024-08-12T08:15:00Z">
        <w:r w:rsidR="004770F7">
          <w:rPr>
            <w:color w:val="0D0D0D"/>
            <w:lang w:val="en-US"/>
          </w:rPr>
          <w:t>M</w:t>
        </w:r>
      </w:ins>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w:t>
      </w:r>
      <w:del w:id="21" w:author="Ottavia Prunas" w:date="2024-08-12T10:15:00Z" w16du:dateUtc="2024-08-12T08:15:00Z">
        <w:r w:rsidR="00932F93" w:rsidDel="004770F7">
          <w:rPr>
            <w:color w:val="0D0D0D"/>
            <w:lang w:val="en-US"/>
          </w:rPr>
          <w:delText>M</w:delText>
        </w:r>
      </w:del>
      <w:r w:rsidR="00932F93">
        <w:rPr>
          <w:color w:val="0D0D0D"/>
          <w:lang w:val="en-US"/>
        </w:rPr>
        <w:t>B</w:t>
      </w:r>
      <w:ins w:id="22" w:author="Ottavia Prunas" w:date="2024-08-12T10:15:00Z" w16du:dateUtc="2024-08-12T08:15:00Z">
        <w:r w:rsidR="004770F7">
          <w:rPr>
            <w:color w:val="0D0D0D"/>
            <w:lang w:val="en-US"/>
          </w:rPr>
          <w:t>M</w:t>
        </w:r>
      </w:ins>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7CCCBD65" w14:textId="77777777" w:rsidR="002A1BD8" w:rsidRPr="00703CF5" w:rsidRDefault="002A1BD8">
      <w:pPr>
        <w:spacing w:after="0"/>
        <w:ind w:right="117"/>
        <w:rPr>
          <w:lang w:val="en-US"/>
        </w:rPr>
      </w:pPr>
    </w:p>
    <w:p w14:paraId="558AC42D" w14:textId="77777777" w:rsidR="002A1BD8" w:rsidRPr="00703CF5" w:rsidRDefault="00D36785">
      <w:pPr>
        <w:spacing w:after="0"/>
        <w:ind w:right="117"/>
        <w:rPr>
          <w:color w:val="0D0D0D"/>
          <w:shd w:val="clear" w:color="auto" w:fill="F4CCCC"/>
          <w:lang w:val="en-US"/>
        </w:rPr>
      </w:pPr>
      <w:r w:rsidRPr="00703CF5">
        <w:rPr>
          <w:lang w:val="en-US"/>
        </w:rPr>
        <w:t xml:space="preserve">The ABM </w:t>
      </w:r>
      <w:proofErr w:type="spellStart"/>
      <w:r w:rsidRPr="00703CF5">
        <w:rPr>
          <w:lang w:val="en-US"/>
        </w:rPr>
        <w:t>OpenMalaria</w:t>
      </w:r>
      <w:proofErr w:type="spellEnd"/>
      <w:r w:rsidRPr="00703CF5">
        <w:rPr>
          <w:lang w:val="en-US"/>
        </w:rPr>
        <w:t xml:space="preserve"> has been very useful in estimating the potential impact of various interventions. For example, Penny et al. used </w:t>
      </w:r>
      <w:proofErr w:type="spellStart"/>
      <w:r w:rsidRPr="00703CF5">
        <w:rPr>
          <w:lang w:val="en-US"/>
        </w:rPr>
        <w:t>OpenMalaria</w:t>
      </w:r>
      <w:proofErr w:type="spellEnd"/>
      <w:r w:rsidRPr="00703CF5">
        <w:rPr>
          <w:lang w:val="en-US"/>
        </w:rPr>
        <w:t xml:space="preserve"> together with three other malaria models to parameterize the </w:t>
      </w:r>
      <w:proofErr w:type="gramStart"/>
      <w:r w:rsidRPr="00703CF5">
        <w:rPr>
          <w:lang w:val="en-US"/>
        </w:rPr>
        <w:t>RTS,S</w:t>
      </w:r>
      <w:proofErr w:type="gramEnd"/>
      <w:r w:rsidRPr="00703CF5">
        <w:rPr>
          <w:lang w:val="en-US"/>
        </w:rPr>
        <w:t xml:space="preserve">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pyrethroid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w:t>
      </w:r>
      <w:proofErr w:type="spellStart"/>
      <w:r w:rsidRPr="00703CF5">
        <w:rPr>
          <w:lang w:val="en-US"/>
        </w:rPr>
        <w:t>OpenMalaria</w:t>
      </w:r>
      <w:proofErr w:type="spellEnd"/>
      <w:r w:rsidRPr="00703CF5">
        <w:rPr>
          <w:lang w:val="en-US"/>
        </w:rPr>
        <w:t xml:space="preserve"> provides a platform where country-specific net replacement strategies can be evaluated in the presence of existing interventions to inform decision-making. </w:t>
      </w:r>
      <w:proofErr w:type="spellStart"/>
      <w:r w:rsidRPr="00703CF5">
        <w:rPr>
          <w:lang w:val="en-US"/>
        </w:rPr>
        <w:t>OpenMalaria</w:t>
      </w:r>
      <w:proofErr w:type="spellEnd"/>
      <w:r w:rsidRPr="00703CF5">
        <w:rPr>
          <w:lang w:val="en-US"/>
        </w:rPr>
        <w:t xml:space="preserve">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14:paraId="4794CF2F" w14:textId="77777777" w:rsidR="002A1BD8" w:rsidRPr="00703CF5" w:rsidRDefault="002A1BD8">
      <w:pPr>
        <w:spacing w:after="0"/>
        <w:ind w:right="117"/>
        <w:rPr>
          <w:color w:val="0D0D0D"/>
          <w:highlight w:val="white"/>
          <w:lang w:val="en-US"/>
        </w:rPr>
      </w:pPr>
    </w:p>
    <w:p w14:paraId="32DD19F0" w14:textId="77777777" w:rsidR="001A74EB" w:rsidRPr="008B2516" w:rsidRDefault="001A74EB" w:rsidP="001A74EB">
      <w:pPr>
        <w:pStyle w:val="Titolo2"/>
        <w:numPr>
          <w:ilvl w:val="1"/>
          <w:numId w:val="6"/>
        </w:numPr>
        <w:tabs>
          <w:tab w:val="left" w:pos="851"/>
          <w:tab w:val="left" w:pos="851"/>
        </w:tabs>
        <w:rPr>
          <w:sz w:val="22"/>
          <w:szCs w:val="22"/>
          <w:lang w:val="en-US"/>
        </w:rPr>
      </w:pPr>
      <w:bookmarkStart w:id="23" w:name="_Toc172629690"/>
      <w:r w:rsidRPr="001A74EB">
        <w:rPr>
          <w:sz w:val="22"/>
          <w:szCs w:val="22"/>
          <w:lang w:val="en-US"/>
        </w:rPr>
        <w:t>Uncertainty Quantification</w:t>
      </w:r>
      <w:bookmarkEnd w:id="23"/>
    </w:p>
    <w:p w14:paraId="6738DA30" w14:textId="77777777" w:rsidR="005F28C4" w:rsidRDefault="00842511">
      <w:pPr>
        <w:rPr>
          <w:lang w:val="en-US"/>
        </w:rPr>
      </w:pPr>
      <w:bookmarkStart w:id="24" w:name="_heading=h.26in1rg" w:colFirst="0" w:colLast="0"/>
      <w:bookmarkEnd w:id="24"/>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0B1740A7" w14:textId="77777777"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xml:space="preserve">. For example, in malaria intervention modeling, sensitivity analysis might be used to determine which parameters have the most significant impact on the spread of the disease, while calibration could adjust the model parameters to align with observed disease trends to estimate these parameters. Apart from understanding factors contributing to a specific model </w:t>
      </w:r>
      <w:proofErr w:type="spellStart"/>
      <w:r w:rsidRPr="00703CF5">
        <w:rPr>
          <w:lang w:val="en-US"/>
        </w:rPr>
        <w:t>behaviour</w:t>
      </w:r>
      <w:proofErr w:type="spellEnd"/>
      <w:r w:rsidRPr="00703CF5">
        <w:rPr>
          <w:lang w:val="en-US"/>
        </w:rPr>
        <w:t xml:space="preserve">, sensitivity analysis also helps to identify parameters that require accurate estimates for more precise and reliable model predictions </w:t>
      </w:r>
      <w:r w:rsidR="00EA67BA">
        <w:rPr>
          <w:lang w:val="en-US"/>
        </w:rPr>
        <w:fldChar w:fldCharType="begin"/>
      </w:r>
      <w:r w:rsidR="0061667B">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1667B" w:rsidRPr="0061667B">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1667B">
        <w:rPr>
          <w:lang w:val="en-US"/>
        </w:rPr>
        <w:instrText xml:space="preserve"> ADDIN ZOTERO_ITEM CSL_CITATION {"citationID":"a2hgiascue","properties":{"formattedCitation":"[30,32,33]","plainCitation":"[30,32,33]","noteIndex":0},"citationItems":[{"id":6289,"uris":["http://zotero.org/users/13629295/items/KAABQ2QZ"],"itemData":{"id":6289,"type":"article-journal","abstract":"Summary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1667B" w:rsidRPr="00327987">
        <w:rPr>
          <w:rFonts w:cs="Arial"/>
          <w:lang w:val="en-US"/>
        </w:rPr>
        <w:t>[30,32,33]</w:t>
      </w:r>
      <w:r w:rsidR="00A06130">
        <w:rPr>
          <w:lang w:val="en-US"/>
        </w:rPr>
        <w:fldChar w:fldCharType="end"/>
      </w:r>
      <w:r w:rsidR="00A06130" w:rsidRPr="00703CF5">
        <w:rPr>
          <w:lang w:val="en-US"/>
        </w:rPr>
        <w:t>.</w:t>
      </w:r>
    </w:p>
    <w:p w14:paraId="1617F8A6" w14:textId="77777777"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1667B">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1667B" w:rsidRPr="0061667B">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1667B">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1667B" w:rsidRPr="0061667B">
        <w:rPr>
          <w:rFonts w:cs="Arial"/>
          <w:lang w:val="en-US"/>
        </w:rPr>
        <w:t>[35]</w:t>
      </w:r>
      <w:r w:rsidR="00EA67BA">
        <w:rPr>
          <w:lang w:val="en-US"/>
        </w:rPr>
        <w:fldChar w:fldCharType="end"/>
      </w:r>
      <w:r w:rsidRPr="00703CF5">
        <w:rPr>
          <w:lang w:val="en-US"/>
        </w:rPr>
        <w:t>.</w:t>
      </w:r>
    </w:p>
    <w:p w14:paraId="30AAB1B3" w14:textId="77777777"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proofErr w:type="spellStart"/>
      <w:r w:rsidRPr="00703CF5">
        <w:rPr>
          <w:color w:val="333333"/>
          <w:lang w:val="en-US"/>
        </w:rPr>
        <w:t>OpenMalaria</w:t>
      </w:r>
      <w:proofErr w:type="spellEnd"/>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w:t>
      </w:r>
      <w:proofErr w:type="spellStart"/>
      <w:r w:rsidRPr="00585791">
        <w:rPr>
          <w:lang w:val="en-US"/>
        </w:rPr>
        <w:t>eg.</w:t>
      </w:r>
      <w:proofErr w:type="spellEnd"/>
      <w:r w:rsidRPr="00585791">
        <w:rPr>
          <w:lang w:val="en-US"/>
        </w:rPr>
        <w:t xml:space="preserve">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585791" w:rsidRPr="00585791">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585791" w:rsidRPr="00585791">
        <w:rPr>
          <w:rFonts w:cs="Arial"/>
          <w:szCs w:val="24"/>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1F6FFF1D" w14:textId="77777777" w:rsidR="002A1BD8" w:rsidRPr="00703CF5" w:rsidRDefault="00D36785">
      <w:pPr>
        <w:pStyle w:val="Titolo3"/>
        <w:numPr>
          <w:ilvl w:val="2"/>
          <w:numId w:val="6"/>
        </w:numPr>
        <w:tabs>
          <w:tab w:val="left" w:pos="851"/>
          <w:tab w:val="left" w:pos="851"/>
        </w:tabs>
        <w:spacing w:before="0"/>
        <w:rPr>
          <w:color w:val="468AB2"/>
          <w:lang w:val="en-US"/>
        </w:rPr>
      </w:pPr>
      <w:bookmarkStart w:id="25" w:name="_Toc172629691"/>
      <w:r w:rsidRPr="00703CF5">
        <w:rPr>
          <w:sz w:val="22"/>
          <w:szCs w:val="22"/>
          <w:lang w:val="en-US"/>
        </w:rPr>
        <w:t>Calibration and parameter inference from historical data</w:t>
      </w:r>
      <w:bookmarkEnd w:id="25"/>
    </w:p>
    <w:p w14:paraId="269AC245" w14:textId="77777777"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1667B">
        <w:rPr>
          <w:color w:val="0D0D0D"/>
          <w:lang w:val="en-US"/>
        </w:rPr>
        <w:instrText xml:space="preserve"> ADDIN ZOTERO_ITEM CSL_CITATION {"citationID":"ajtfim9g8g","properties":{"formattedCitation":"[30,32]","plainCitation":"[30,32]","noteIndex":0},"citationItems":[{"id":6289,"uris":["http://zotero.org/users/13629295/items/KAABQ2QZ"],"itemData":{"id":6289,"type":"article-journal","abstract":"Summary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1667B" w:rsidRPr="00327987">
        <w:rPr>
          <w:rFonts w:cs="Arial"/>
          <w:lang w:val="en-US"/>
        </w:rPr>
        <w:t>[30,32]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61667B">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1667B" w:rsidRPr="0061667B">
        <w:rPr>
          <w:rFonts w:cs="Arial"/>
          <w:lang w:val="en-US"/>
        </w:rPr>
        <w:t>[33]</w:t>
      </w:r>
      <w:r w:rsidR="005E051B">
        <w:rPr>
          <w:color w:val="0D0D0D"/>
          <w:lang w:val="en-US"/>
        </w:rPr>
        <w:fldChar w:fldCharType="end"/>
      </w:r>
      <w:r w:rsidRPr="00703CF5">
        <w:rPr>
          <w:color w:val="0D0D0D"/>
          <w:lang w:val="en-US"/>
        </w:rPr>
        <w:t>.</w:t>
      </w:r>
    </w:p>
    <w:p w14:paraId="1A1B9687" w14:textId="77777777"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585791">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w:t>
      </w:r>
      <w:proofErr w:type="spellStart"/>
      <w:r w:rsidRPr="00703CF5">
        <w:rPr>
          <w:color w:val="0D0D0D"/>
          <w:lang w:val="en-US"/>
        </w:rPr>
        <w:t>Hazebag</w:t>
      </w:r>
      <w:proofErr w:type="spellEnd"/>
      <w:r w:rsidRPr="00703CF5">
        <w:rPr>
          <w:color w:val="0D0D0D"/>
          <w:lang w:val="en-US"/>
        </w:rPr>
        <w:t xml:space="preserve">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585791">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C62170">
        <w:rPr>
          <w:color w:val="000000" w:themeColor="text1"/>
          <w:lang w:val="en-US"/>
          <w:rPrChange w:id="26" w:author="Ottavia Prunas" w:date="2024-08-12T10:51:00Z" w16du:dateUtc="2024-08-12T08:51:00Z">
            <w:rPr>
              <w:color w:val="333333"/>
              <w:lang w:val="en-US"/>
            </w:rPr>
          </w:rPrChange>
        </w:rPr>
        <w:t>Emulators can be integrated with Bayesian calibration to accelerate the calibration process for computationally expensive models</w:t>
      </w:r>
      <w:r w:rsidR="00585791" w:rsidRPr="00C62170">
        <w:rPr>
          <w:color w:val="000000" w:themeColor="text1"/>
          <w:lang w:val="en-US"/>
          <w:rPrChange w:id="27" w:author="Ottavia Prunas" w:date="2024-08-12T10:51:00Z" w16du:dateUtc="2024-08-12T08:51:00Z">
            <w:rPr>
              <w:color w:val="333333"/>
              <w:lang w:val="en-US"/>
            </w:rPr>
          </w:rPrChange>
        </w:rPr>
        <w:t xml:space="preserve"> </w:t>
      </w:r>
      <w:r w:rsidR="00585791">
        <w:rPr>
          <w:color w:val="333333"/>
          <w:lang w:val="en-US"/>
        </w:rPr>
        <w:fldChar w:fldCharType="begin"/>
      </w:r>
      <w:r w:rsidR="00585791">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585791" w:rsidRPr="00585791">
        <w:rPr>
          <w:rFonts w:cs="Arial"/>
          <w:szCs w:val="24"/>
        </w:rPr>
        <w:t>[36]</w:t>
      </w:r>
      <w:r w:rsidR="00585791">
        <w:rPr>
          <w:color w:val="333333"/>
          <w:lang w:val="en-US"/>
        </w:rPr>
        <w:fldChar w:fldCharType="end"/>
      </w:r>
      <w:r w:rsidR="009B01CC" w:rsidRPr="00585791">
        <w:rPr>
          <w:color w:val="333333"/>
          <w:lang w:val="en-US"/>
        </w:rPr>
        <w:t>.</w:t>
      </w:r>
    </w:p>
    <w:p w14:paraId="2F6A7B22" w14:textId="77777777" w:rsidR="002A1BD8" w:rsidRPr="00585791" w:rsidRDefault="00D36785">
      <w:pPr>
        <w:pStyle w:val="Titolo3"/>
        <w:numPr>
          <w:ilvl w:val="2"/>
          <w:numId w:val="6"/>
        </w:numPr>
        <w:tabs>
          <w:tab w:val="left" w:pos="851"/>
          <w:tab w:val="left" w:pos="851"/>
        </w:tabs>
        <w:spacing w:before="240"/>
        <w:ind w:right="117"/>
        <w:rPr>
          <w:color w:val="468AB2"/>
          <w:lang w:val="en-US"/>
        </w:rPr>
      </w:pPr>
      <w:bookmarkStart w:id="28" w:name="_Toc172629692"/>
      <w:r w:rsidRPr="00585791">
        <w:rPr>
          <w:sz w:val="22"/>
          <w:szCs w:val="22"/>
          <w:lang w:val="en-US"/>
        </w:rPr>
        <w:t>Sources of uncertainty in intervention modeling</w:t>
      </w:r>
      <w:bookmarkEnd w:id="28"/>
      <w:r w:rsidRPr="00585791">
        <w:rPr>
          <w:sz w:val="22"/>
          <w:szCs w:val="22"/>
          <w:lang w:val="en-US"/>
        </w:rPr>
        <w:t xml:space="preserve"> </w:t>
      </w:r>
    </w:p>
    <w:p w14:paraId="230282C6"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325F9AFB" w14:textId="77777777"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086974">
        <w:rPr>
          <w:lang w:val="en-US"/>
        </w:rPr>
        <w:instrText xml:space="preserve"> ADDIN ZOTERO_ITEM CSL_CITATION {"citationID":"a2n77i4e1d0","properties":{"formattedCitation":"[38]","plainCitation":"[38]","noteIndex":0},"citationItems":[{"id":40,"uris":["http://zotero.org/users/13629295/items/GB84GJFQ"],"itemData":{"id":40,"type":"article-journal","abstract":"Prior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086974" w:rsidRPr="00086974">
        <w:rPr>
          <w:rFonts w:cs="Arial"/>
          <w:lang w:val="en-US"/>
        </w:rPr>
        <w:t>[38]</w:t>
      </w:r>
      <w:r w:rsidR="003A1F55">
        <w:rPr>
          <w:lang w:val="en-US"/>
        </w:rPr>
        <w:fldChar w:fldCharType="end"/>
      </w:r>
      <w:r w:rsidR="000723A0">
        <w:rPr>
          <w:lang w:val="en-US"/>
        </w:rPr>
        <w:t>.</w:t>
      </w:r>
    </w:p>
    <w:p w14:paraId="18C959BD" w14:textId="77777777"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uncertainty and complexity to intervention planning. </w:t>
      </w:r>
      <w:r w:rsidR="009B01CC" w:rsidRPr="00086974">
        <w:rPr>
          <w:b/>
          <w:lang w:val="en-US"/>
        </w:rPr>
        <w:t>G</w:t>
      </w:r>
      <w:r w:rsidR="009B01CC" w:rsidRPr="00703CF5">
        <w:rPr>
          <w:b/>
          <w:lang w:val="en-US"/>
        </w:rPr>
        <w:t>eostatistical effective intervention coverage</w:t>
      </w:r>
      <w:r w:rsidR="009B01CC" w:rsidRPr="00703CF5">
        <w:rPr>
          <w:lang w:val="en-US"/>
        </w:rPr>
        <w:t xml:space="preserve"> estimates at various subnational spatial scales for ITNs in Ghana </w:t>
      </w:r>
      <w:r w:rsidR="009B01CC">
        <w:rPr>
          <w:lang w:val="en-US"/>
        </w:rPr>
        <w:t xml:space="preserve">will be </w:t>
      </w:r>
      <w:r w:rsidR="009B01CC" w:rsidRPr="00703CF5">
        <w:rPr>
          <w:lang w:val="en-US"/>
        </w:rPr>
        <w:t>provided by Malaria Atlas Project. These estimates are based on survey-point data, which are then smoothed with spatial covariates. Performing such estimates at finer scales (e.g. districts within regions in Ghana) comes at the cost of increased uncertainty reflecting variability within a region (Figure 2)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7F84773B"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w:t>
      </w:r>
      <w:r w:rsidRPr="00703CF5">
        <w:rPr>
          <w:lang w:val="en-US"/>
        </w:rPr>
        <w:lastRenderedPageBreak/>
        <w:t xml:space="preserve">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17DF0EE4" w14:textId="77777777" w:rsidR="002A1BD8" w:rsidRDefault="00D36785">
      <w:pPr>
        <w:spacing w:after="0"/>
        <w:ind w:right="120"/>
      </w:pPr>
      <w:r>
        <w:rPr>
          <w:b/>
          <w:smallCaps/>
          <w:noProof/>
          <w:color w:val="468AB2"/>
          <w:lang w:eastAsia="de-CH"/>
        </w:rPr>
        <w:drawing>
          <wp:inline distT="114300" distB="114300" distL="114300" distR="114300" wp14:anchorId="6BB17A29" wp14:editId="12A85E73">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14:paraId="634B0F6D" w14:textId="77777777"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19BB731" w14:textId="77777777" w:rsidR="002A1BD8" w:rsidRPr="00703CF5" w:rsidRDefault="002A1BD8">
      <w:pPr>
        <w:spacing w:after="0"/>
        <w:ind w:right="117"/>
        <w:rPr>
          <w:lang w:val="en-US"/>
        </w:rPr>
      </w:pPr>
    </w:p>
    <w:p w14:paraId="5DCFB089"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3B45A87" w14:textId="77777777" w:rsidR="002A1BD8" w:rsidRPr="00123B02" w:rsidRDefault="00E0492D">
      <w:pPr>
        <w:jc w:val="center"/>
        <w:rPr>
          <w:lang w:val="en-US"/>
        </w:rPr>
      </w:pPr>
      <w:r>
        <w:rPr>
          <w:noProof/>
          <w:lang w:eastAsia="de-CH"/>
        </w:rPr>
        <w:drawing>
          <wp:inline distT="0" distB="0" distL="0" distR="0" wp14:anchorId="603C1673" wp14:editId="7C362E36">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3901AFF4"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w:t>
      </w:r>
      <w:proofErr w:type="spellStart"/>
      <w:r w:rsidR="00DF5DE7">
        <w:rPr>
          <w:i/>
          <w:sz w:val="20"/>
          <w:szCs w:val="20"/>
          <w:lang w:val="en-US"/>
        </w:rPr>
        <w:t>PfPR</w:t>
      </w:r>
      <w:proofErr w:type="spellEnd"/>
      <w:r w:rsidR="00DF5DE7">
        <w:rPr>
          <w:i/>
          <w:sz w:val="20"/>
          <w:szCs w:val="20"/>
          <w:lang w:val="en-US"/>
        </w:rPr>
        <w:t>)</w:t>
      </w:r>
      <w:r w:rsidRPr="00703CF5">
        <w:rPr>
          <w:i/>
          <w:sz w:val="20"/>
          <w:szCs w:val="20"/>
          <w:lang w:val="en-US"/>
        </w:rPr>
        <w:t xml:space="preserve"> reduction. Adapted from: Figure 3, panel C in </w:t>
      </w:r>
      <w:proofErr w:type="spellStart"/>
      <w:r w:rsidRPr="00703CF5">
        <w:rPr>
          <w:i/>
          <w:sz w:val="20"/>
          <w:szCs w:val="20"/>
          <w:lang w:val="en-US"/>
        </w:rPr>
        <w:t>Golumbeanu</w:t>
      </w:r>
      <w:proofErr w:type="spellEnd"/>
      <w:r w:rsidRPr="00703CF5">
        <w:rPr>
          <w:i/>
          <w:sz w:val="20"/>
          <w:szCs w:val="20"/>
          <w:lang w:val="en-US"/>
        </w:rPr>
        <w:t xml:space="preserve">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10C8055A" w14:textId="77777777"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w:t>
      </w:r>
      <w:proofErr w:type="spellStart"/>
      <w:r w:rsidRPr="00703CF5">
        <w:rPr>
          <w:lang w:val="en-US"/>
        </w:rPr>
        <w:t>OpenMalaria</w:t>
      </w:r>
      <w:proofErr w:type="spellEnd"/>
      <w:r w:rsidRPr="00703CF5">
        <w:rPr>
          <w:lang w:val="en-US"/>
        </w:rPr>
        <w:t xml:space="preserve"> currently simulates a wide range of EIR values (</w:t>
      </w:r>
      <w:proofErr w:type="spellStart"/>
      <w:r w:rsidRPr="00703CF5">
        <w:rPr>
          <w:lang w:val="en-US"/>
        </w:rPr>
        <w:t>eg.</w:t>
      </w:r>
      <w:proofErr w:type="spellEnd"/>
      <w:r w:rsidRPr="00703CF5">
        <w:rPr>
          <w:lang w:val="en-US"/>
        </w:rPr>
        <w:t xml:space="preserve">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w:t>
      </w:r>
      <w:proofErr w:type="spellStart"/>
      <w:r w:rsidRPr="00703CF5">
        <w:rPr>
          <w:lang w:val="en-US"/>
        </w:rPr>
        <w:t>Ionides</w:t>
      </w:r>
      <w:proofErr w:type="spellEnd"/>
      <w:r w:rsidRPr="00703CF5">
        <w:rPr>
          <w:lang w:val="en-US"/>
        </w:rPr>
        <w:t xml:space="preserve">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086974">
        <w:rPr>
          <w:lang w:val="en-US"/>
        </w:rPr>
        <w:instrText xml:space="preserve"> ADDIN ZOTERO_ITEM CSL_CITATION {"citationID":"a2k70g6mglo","properties":{"formattedCitation":"[39]","plainCitation":"[39]","noteIndex":0},"citationItems":[{"id":55,"uris":["http://zotero.org/users/13629295/items/78KE4MRF"],"itemData":{"id":55,"type":"article-journal","abstract":"Monte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086974" w:rsidRPr="00327987">
        <w:rPr>
          <w:rFonts w:cs="Arial"/>
          <w:lang w:val="en-US"/>
        </w:rPr>
        <w:t>[39]</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w:t>
      </w:r>
      <w:r w:rsidRPr="00703CF5">
        <w:rPr>
          <w:color w:val="0D0D0D"/>
          <w:lang w:val="en-US"/>
        </w:rPr>
        <w:lastRenderedPageBreak/>
        <w:t>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6481FBC6" w14:textId="77777777" w:rsidR="001A74EB" w:rsidRPr="00086974" w:rsidRDefault="001A74EB" w:rsidP="001A74EB">
      <w:pPr>
        <w:pStyle w:val="Titolo2"/>
        <w:numPr>
          <w:ilvl w:val="1"/>
          <w:numId w:val="6"/>
        </w:numPr>
        <w:tabs>
          <w:tab w:val="left" w:pos="851"/>
          <w:tab w:val="left" w:pos="851"/>
        </w:tabs>
        <w:rPr>
          <w:sz w:val="22"/>
          <w:szCs w:val="22"/>
          <w:lang w:val="en-US"/>
        </w:rPr>
      </w:pPr>
      <w:bookmarkStart w:id="29" w:name="_Toc172629693"/>
      <w:r w:rsidRPr="00086974">
        <w:rPr>
          <w:sz w:val="22"/>
          <w:szCs w:val="22"/>
          <w:lang w:val="en-US"/>
        </w:rPr>
        <w:t>Relevance of PhD</w:t>
      </w:r>
      <w:bookmarkEnd w:id="29"/>
    </w:p>
    <w:p w14:paraId="69A4CFF7" w14:textId="39BB6D44" w:rsidR="002A1BD8" w:rsidRPr="00703CF5" w:rsidRDefault="00D36785">
      <w:pPr>
        <w:spacing w:after="0"/>
        <w:ind w:right="117"/>
        <w:rPr>
          <w:lang w:val="en-US"/>
        </w:rPr>
      </w:pPr>
      <w:r w:rsidRPr="00703CF5">
        <w:rPr>
          <w:lang w:val="en-US"/>
        </w:rPr>
        <w:t>This PhD</w:t>
      </w:r>
      <w:ins w:id="30" w:author="Ottavia Prunas" w:date="2024-08-12T11:18:00Z" w16du:dateUtc="2024-08-12T09:18:00Z">
        <w:r w:rsidR="009210F6">
          <w:rPr>
            <w:lang w:val="en-US"/>
          </w:rPr>
          <w:t xml:space="preserve"> </w:t>
        </w:r>
      </w:ins>
      <w:del w:id="31" w:author="Ottavia Prunas" w:date="2024-08-12T11:18:00Z" w16du:dateUtc="2024-08-12T09:18:00Z">
        <w:r w:rsidRPr="00703CF5" w:rsidDel="009210F6">
          <w:rPr>
            <w:lang w:val="en-US"/>
          </w:rPr>
          <w:delText xml:space="preserve"> </w:delText>
        </w:r>
      </w:del>
      <w:del w:id="32" w:author="Ottavia Prunas" w:date="2024-08-12T11:16:00Z" w16du:dateUtc="2024-08-12T09:16:00Z">
        <w:r w:rsidRPr="00703CF5" w:rsidDel="009210F6">
          <w:rPr>
            <w:lang w:val="en-US"/>
          </w:rPr>
          <w:delText xml:space="preserve">attempts </w:delText>
        </w:r>
      </w:del>
      <w:ins w:id="33" w:author="Ottavia Prunas" w:date="2024-08-12T11:17:00Z" w16du:dateUtc="2024-08-12T09:17:00Z">
        <w:r w:rsidR="009210F6">
          <w:rPr>
            <w:lang w:val="en-US"/>
          </w:rPr>
          <w:t>focuses</w:t>
        </w:r>
      </w:ins>
      <w:ins w:id="34" w:author="Ottavia Prunas" w:date="2024-08-12T11:16:00Z" w16du:dateUtc="2024-08-12T09:16:00Z">
        <w:r w:rsidR="009210F6" w:rsidRPr="00703CF5">
          <w:rPr>
            <w:lang w:val="en-US"/>
          </w:rPr>
          <w:t xml:space="preserve"> </w:t>
        </w:r>
      </w:ins>
      <w:del w:id="35" w:author="Ottavia Prunas" w:date="2024-08-12T11:17:00Z" w16du:dateUtc="2024-08-12T09:17:00Z">
        <w:r w:rsidRPr="00703CF5" w:rsidDel="009210F6">
          <w:rPr>
            <w:lang w:val="en-US"/>
          </w:rPr>
          <w:delText>to quantify</w:delText>
        </w:r>
      </w:del>
      <w:ins w:id="36" w:author="Ottavia Prunas" w:date="2024-08-12T11:17:00Z" w16du:dateUtc="2024-08-12T09:17:00Z">
        <w:r w:rsidR="009210F6">
          <w:rPr>
            <w:lang w:val="en-US"/>
          </w:rPr>
          <w:t>on qua</w:t>
        </w:r>
      </w:ins>
      <w:ins w:id="37" w:author="Ottavia Prunas" w:date="2024-08-12T11:18:00Z" w16du:dateUtc="2024-08-12T09:18:00Z">
        <w:r w:rsidR="009210F6">
          <w:rPr>
            <w:lang w:val="en-US"/>
          </w:rPr>
          <w:t>ntifying the</w:t>
        </w:r>
      </w:ins>
      <w:r w:rsidRPr="00703CF5">
        <w:rPr>
          <w:lang w:val="en-US"/>
        </w:rPr>
        <w:t xml:space="preserve"> uncertainty </w:t>
      </w:r>
      <w:del w:id="38" w:author="Ottavia Prunas" w:date="2024-08-12T11:18:00Z" w16du:dateUtc="2024-08-12T09:18:00Z">
        <w:r w:rsidRPr="00703CF5" w:rsidDel="009210F6">
          <w:rPr>
            <w:lang w:val="en-US"/>
          </w:rPr>
          <w:delText xml:space="preserve">of </w:delText>
        </w:r>
      </w:del>
      <w:ins w:id="39" w:author="Ottavia Prunas" w:date="2024-08-12T11:18:00Z" w16du:dateUtc="2024-08-12T09:18:00Z">
        <w:r w:rsidR="009210F6">
          <w:rPr>
            <w:lang w:val="en-US"/>
          </w:rPr>
          <w:t>in</w:t>
        </w:r>
        <w:r w:rsidR="009210F6" w:rsidRPr="00703CF5">
          <w:rPr>
            <w:lang w:val="en-US"/>
          </w:rPr>
          <w:t xml:space="preserve"> </w:t>
        </w:r>
      </w:ins>
      <w:r w:rsidRPr="00703CF5">
        <w:rPr>
          <w:lang w:val="en-US"/>
        </w:rPr>
        <w:t>agent-based model</w:t>
      </w:r>
      <w:ins w:id="40" w:author="Ottavia Prunas" w:date="2024-08-12T11:16:00Z" w16du:dateUtc="2024-08-12T09:16:00Z">
        <w:r w:rsidR="009210F6">
          <w:rPr>
            <w:lang w:val="en-US"/>
          </w:rPr>
          <w:t xml:space="preserve"> outputs</w:t>
        </w:r>
      </w:ins>
      <w:ins w:id="41" w:author="Ottavia Prunas" w:date="2024-08-12T11:18:00Z" w16du:dateUtc="2024-08-12T09:18:00Z">
        <w:r w:rsidR="009210F6">
          <w:rPr>
            <w:lang w:val="en-US"/>
          </w:rPr>
          <w:t xml:space="preserve">, particularly in the context of </w:t>
        </w:r>
      </w:ins>
      <w:del w:id="42" w:author="Ottavia Prunas" w:date="2024-08-12T11:16:00Z" w16du:dateUtc="2024-08-12T09:16:00Z">
        <w:r w:rsidRPr="00703CF5" w:rsidDel="009210F6">
          <w:rPr>
            <w:lang w:val="en-US"/>
          </w:rPr>
          <w:delText>s</w:delText>
        </w:r>
      </w:del>
      <w:del w:id="43" w:author="Ottavia Prunas" w:date="2024-08-12T16:21:00Z" w16du:dateUtc="2024-08-12T14:21:00Z">
        <w:r w:rsidRPr="00703CF5" w:rsidDel="00DD270D">
          <w:rPr>
            <w:lang w:val="en-US"/>
          </w:rPr>
          <w:delText xml:space="preserve"> </w:delText>
        </w:r>
      </w:del>
      <w:del w:id="44" w:author="Ottavia Prunas" w:date="2024-08-12T11:18:00Z" w16du:dateUtc="2024-08-12T09:18:00Z">
        <w:r w:rsidRPr="00703CF5" w:rsidDel="009210F6">
          <w:rPr>
            <w:lang w:val="en-US"/>
          </w:rPr>
          <w:delText xml:space="preserve">with application to </w:delText>
        </w:r>
      </w:del>
      <w:r w:rsidRPr="00703CF5">
        <w:rPr>
          <w:lang w:val="en-US"/>
        </w:rPr>
        <w:t xml:space="preserve">malaria intervention modeling. </w:t>
      </w:r>
      <w:del w:id="45" w:author="Ottavia Prunas" w:date="2024-08-12T11:16:00Z" w16du:dateUtc="2024-08-12T09:16:00Z">
        <w:r w:rsidR="00864F38" w:rsidRPr="00703CF5" w:rsidDel="009210F6">
          <w:rPr>
            <w:lang w:val="en-US"/>
          </w:rPr>
          <w:delText>It aims</w:delText>
        </w:r>
      </w:del>
      <w:ins w:id="46" w:author="Ottavia Prunas" w:date="2024-08-12T11:16:00Z" w16du:dateUtc="2024-08-12T09:16:00Z">
        <w:r w:rsidR="009210F6">
          <w:rPr>
            <w:lang w:val="en-US"/>
          </w:rPr>
          <w:t xml:space="preserve">The </w:t>
        </w:r>
      </w:ins>
      <w:ins w:id="47" w:author="Ottavia Prunas" w:date="2024-08-12T11:18:00Z" w16du:dateUtc="2024-08-12T09:18:00Z">
        <w:r w:rsidR="009210F6">
          <w:rPr>
            <w:lang w:val="en-US"/>
          </w:rPr>
          <w:t>primary objective</w:t>
        </w:r>
      </w:ins>
      <w:ins w:id="48" w:author="Ottavia Prunas" w:date="2024-08-12T11:16:00Z" w16du:dateUtc="2024-08-12T09:16:00Z">
        <w:r w:rsidR="009210F6">
          <w:rPr>
            <w:lang w:val="en-US"/>
          </w:rPr>
          <w:t xml:space="preserve"> is</w:t>
        </w:r>
      </w:ins>
      <w:r w:rsidR="00864F38" w:rsidRPr="00703CF5">
        <w:rPr>
          <w:lang w:val="en-US"/>
        </w:rPr>
        <w:t xml:space="preserve"> to </w:t>
      </w:r>
      <w:del w:id="49" w:author="Ottavia Prunas" w:date="2024-08-12T11:19:00Z" w16du:dateUtc="2024-08-12T09:19:00Z">
        <w:r w:rsidR="00864F38" w:rsidDel="009210F6">
          <w:rPr>
            <w:lang w:val="en-US"/>
          </w:rPr>
          <w:delText xml:space="preserve">provide </w:delText>
        </w:r>
      </w:del>
      <w:ins w:id="50" w:author="Ottavia Prunas" w:date="2024-08-12T11:19:00Z" w16du:dateUtc="2024-08-12T09:19:00Z">
        <w:r w:rsidR="009210F6">
          <w:rPr>
            <w:lang w:val="en-US"/>
          </w:rPr>
          <w:t xml:space="preserve">assess </w:t>
        </w:r>
      </w:ins>
      <w:del w:id="51" w:author="Ottavia Prunas" w:date="2024-08-12T11:19:00Z" w16du:dateUtc="2024-08-12T09:19:00Z">
        <w:r w:rsidR="00864F38" w:rsidDel="009210F6">
          <w:rPr>
            <w:lang w:val="en-US"/>
          </w:rPr>
          <w:delText>insights about</w:delText>
        </w:r>
        <w:r w:rsidR="00864F38" w:rsidRPr="00703CF5" w:rsidDel="009210F6">
          <w:rPr>
            <w:lang w:val="en-US"/>
          </w:rPr>
          <w:delText xml:space="preserve"> </w:delText>
        </w:r>
        <w:r w:rsidR="00864F38" w:rsidDel="009210F6">
          <w:rPr>
            <w:lang w:val="en-US"/>
          </w:rPr>
          <w:delText>the influence of</w:delText>
        </w:r>
      </w:del>
      <w:ins w:id="52" w:author="Ottavia Prunas" w:date="2024-08-12T11:19:00Z" w16du:dateUtc="2024-08-12T09:19:00Z">
        <w:r w:rsidR="009210F6">
          <w:rPr>
            <w:lang w:val="en-US"/>
          </w:rPr>
          <w:t>how</w:t>
        </w:r>
      </w:ins>
      <w:r w:rsidR="00864F38">
        <w:rPr>
          <w:lang w:val="en-US"/>
        </w:rPr>
        <w:t xml:space="preserve"> parameter uncertainty </w:t>
      </w:r>
      <w:ins w:id="53" w:author="Ottavia Prunas" w:date="2024-08-12T11:20:00Z" w16du:dateUtc="2024-08-12T09:20:00Z">
        <w:r w:rsidR="009210F6">
          <w:rPr>
            <w:lang w:val="en-US"/>
          </w:rPr>
          <w:t>affects</w:t>
        </w:r>
      </w:ins>
      <w:ins w:id="54" w:author="Ottavia Prunas" w:date="2024-08-12T16:22:00Z" w16du:dateUtc="2024-08-12T14:22:00Z">
        <w:r w:rsidR="00DD270D">
          <w:rPr>
            <w:lang w:val="en-US"/>
          </w:rPr>
          <w:t xml:space="preserve"> </w:t>
        </w:r>
      </w:ins>
      <w:del w:id="55" w:author="Ottavia Prunas" w:date="2024-08-12T11:20:00Z" w16du:dateUtc="2024-08-12T09:20:00Z">
        <w:r w:rsidR="00864F38" w:rsidDel="009210F6">
          <w:rPr>
            <w:lang w:val="en-US"/>
          </w:rPr>
          <w:delText xml:space="preserve">on </w:delText>
        </w:r>
      </w:del>
      <w:r w:rsidR="00864F38">
        <w:rPr>
          <w:lang w:val="en-US"/>
        </w:rPr>
        <w:t>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 xml:space="preserve">This work represents the first effort to </w:t>
      </w:r>
      <w:del w:id="56" w:author="Ottavia Prunas" w:date="2024-08-12T11:22:00Z" w16du:dateUtc="2024-08-12T09:22:00Z">
        <w:r w:rsidRPr="00703CF5" w:rsidDel="009210F6">
          <w:rPr>
            <w:lang w:val="en-US"/>
          </w:rPr>
          <w:delText xml:space="preserve">consider </w:delText>
        </w:r>
      </w:del>
      <w:ins w:id="57" w:author="Ottavia Prunas" w:date="2024-08-12T11:22:00Z" w16du:dateUtc="2024-08-12T09:22:00Z">
        <w:r w:rsidR="009210F6">
          <w:rPr>
            <w:lang w:val="en-US"/>
          </w:rPr>
          <w:t>incorporate</w:t>
        </w:r>
        <w:r w:rsidR="009210F6" w:rsidRPr="00703CF5">
          <w:rPr>
            <w:lang w:val="en-US"/>
          </w:rPr>
          <w:t xml:space="preserve"> </w:t>
        </w:r>
      </w:ins>
      <w:r w:rsidRPr="00703CF5">
        <w:rPr>
          <w:lang w:val="en-US"/>
        </w:rPr>
        <w:t xml:space="preserve">and </w:t>
      </w:r>
      <w:del w:id="58" w:author="Ottavia Prunas" w:date="2024-08-12T11:22:00Z" w16du:dateUtc="2024-08-12T09:22:00Z">
        <w:r w:rsidRPr="00703CF5" w:rsidDel="009210F6">
          <w:rPr>
            <w:lang w:val="en-US"/>
          </w:rPr>
          <w:delText xml:space="preserve">account </w:delText>
        </w:r>
      </w:del>
      <w:ins w:id="59" w:author="Ottavia Prunas" w:date="2024-08-12T11:22:00Z" w16du:dateUtc="2024-08-12T09:22:00Z">
        <w:r w:rsidR="009210F6">
          <w:rPr>
            <w:lang w:val="en-US"/>
          </w:rPr>
          <w:t>evaluate</w:t>
        </w:r>
        <w:r w:rsidR="009210F6" w:rsidRPr="00703CF5">
          <w:rPr>
            <w:lang w:val="en-US"/>
          </w:rPr>
          <w:t xml:space="preserve"> </w:t>
        </w:r>
      </w:ins>
      <w:del w:id="60" w:author="Ottavia Prunas" w:date="2024-08-12T11:22:00Z" w16du:dateUtc="2024-08-12T09:22:00Z">
        <w:r w:rsidRPr="00703CF5" w:rsidDel="009210F6">
          <w:rPr>
            <w:lang w:val="en-US"/>
          </w:rPr>
          <w:delText xml:space="preserve">for </w:delText>
        </w:r>
      </w:del>
      <w:ins w:id="61" w:author="Ottavia Prunas" w:date="2024-08-12T11:22:00Z" w16du:dateUtc="2024-08-12T09:22:00Z">
        <w:r w:rsidR="009210F6">
          <w:rPr>
            <w:lang w:val="en-US"/>
          </w:rPr>
          <w:t>the</w:t>
        </w:r>
        <w:r w:rsidR="009210F6" w:rsidRPr="00703CF5">
          <w:rPr>
            <w:lang w:val="en-US"/>
          </w:rPr>
          <w:t xml:space="preserve"> </w:t>
        </w:r>
      </w:ins>
      <w:r w:rsidRPr="00703CF5">
        <w:rPr>
          <w:lang w:val="en-US"/>
        </w:rPr>
        <w:t xml:space="preserve">uncertainty from </w:t>
      </w:r>
      <w:del w:id="62" w:author="Ottavia Prunas" w:date="2024-08-12T11:22:00Z" w16du:dateUtc="2024-08-12T09:22:00Z">
        <w:r w:rsidRPr="00703CF5" w:rsidDel="009210F6">
          <w:rPr>
            <w:lang w:val="en-US"/>
          </w:rPr>
          <w:delText xml:space="preserve">other </w:delText>
        </w:r>
      </w:del>
      <w:ins w:id="63" w:author="Ottavia Prunas" w:date="2024-08-12T11:22:00Z" w16du:dateUtc="2024-08-12T09:22:00Z">
        <w:r w:rsidR="009210F6">
          <w:rPr>
            <w:lang w:val="en-US"/>
          </w:rPr>
          <w:t>various</w:t>
        </w:r>
        <w:r w:rsidR="009210F6" w:rsidRPr="00703CF5">
          <w:rPr>
            <w:lang w:val="en-US"/>
          </w:rPr>
          <w:t xml:space="preserve"> </w:t>
        </w:r>
      </w:ins>
      <w:r w:rsidRPr="00703CF5">
        <w:rPr>
          <w:lang w:val="en-US"/>
        </w:rPr>
        <w:t xml:space="preserve">parameters in the </w:t>
      </w:r>
      <w:proofErr w:type="spellStart"/>
      <w:r w:rsidRPr="00703CF5">
        <w:rPr>
          <w:lang w:val="en-US"/>
        </w:rPr>
        <w:t>OpenMalaria</w:t>
      </w:r>
      <w:proofErr w:type="spellEnd"/>
      <w:r w:rsidRPr="00703CF5">
        <w:rPr>
          <w:lang w:val="en-US"/>
        </w:rPr>
        <w:t xml:space="preserve"> Ghana model, </w:t>
      </w:r>
      <w:del w:id="64" w:author="Ottavia Prunas" w:date="2024-08-12T11:23:00Z" w16du:dateUtc="2024-08-12T09:23:00Z">
        <w:r w:rsidRPr="00703CF5" w:rsidDel="009210F6">
          <w:rPr>
            <w:lang w:val="en-US"/>
          </w:rPr>
          <w:delText>apart from</w:delText>
        </w:r>
      </w:del>
      <w:ins w:id="65" w:author="Ottavia Prunas" w:date="2024-08-12T11:23:00Z" w16du:dateUtc="2024-08-12T09:23:00Z">
        <w:r w:rsidR="009210F6">
          <w:rPr>
            <w:lang w:val="en-US"/>
          </w:rPr>
          <w:t>beyond just</w:t>
        </w:r>
      </w:ins>
      <w:r w:rsidRPr="00703CF5">
        <w:rPr>
          <w:lang w:val="en-US"/>
        </w:rPr>
        <w:t xml:space="preserve"> the entomological inoculation rate (EIR) and </w:t>
      </w:r>
      <w:del w:id="66" w:author="Ottavia Prunas" w:date="2024-08-12T11:23:00Z" w16du:dateUtc="2024-08-12T09:23:00Z">
        <w:r w:rsidRPr="00703CF5" w:rsidDel="009210F6">
          <w:rPr>
            <w:lang w:val="en-US"/>
          </w:rPr>
          <w:delText xml:space="preserve">assess </w:delText>
        </w:r>
      </w:del>
      <w:ins w:id="67" w:author="Ottavia Prunas" w:date="2024-08-12T11:23:00Z" w16du:dateUtc="2024-08-12T09:23:00Z">
        <w:r w:rsidR="009210F6">
          <w:rPr>
            <w:lang w:val="en-US"/>
          </w:rPr>
          <w:t>to determine</w:t>
        </w:r>
        <w:r w:rsidR="009210F6" w:rsidRPr="00703CF5">
          <w:rPr>
            <w:lang w:val="en-US"/>
          </w:rPr>
          <w:t xml:space="preserve"> </w:t>
        </w:r>
      </w:ins>
      <w:r w:rsidRPr="00703CF5">
        <w:rPr>
          <w:lang w:val="en-US"/>
        </w:rPr>
        <w:t xml:space="preserve">the impact </w:t>
      </w:r>
      <w:del w:id="68" w:author="Ottavia Prunas" w:date="2024-08-12T11:23:00Z" w16du:dateUtc="2024-08-12T09:23:00Z">
        <w:r w:rsidRPr="00703CF5" w:rsidDel="009210F6">
          <w:rPr>
            <w:lang w:val="en-US"/>
          </w:rPr>
          <w:delText xml:space="preserve">this </w:delText>
        </w:r>
      </w:del>
      <w:ins w:id="69" w:author="Ottavia Prunas" w:date="2024-08-12T11:23:00Z" w16du:dateUtc="2024-08-12T09:23:00Z">
        <w:r w:rsidR="009210F6">
          <w:rPr>
            <w:lang w:val="en-US"/>
          </w:rPr>
          <w:t xml:space="preserve">of these uncertainties </w:t>
        </w:r>
      </w:ins>
      <w:del w:id="70" w:author="Ottavia Prunas" w:date="2024-08-12T11:23:00Z" w16du:dateUtc="2024-08-12T09:23:00Z">
        <w:r w:rsidRPr="00703CF5" w:rsidDel="009210F6">
          <w:rPr>
            <w:lang w:val="en-US"/>
          </w:rPr>
          <w:delText xml:space="preserve">would have </w:delText>
        </w:r>
      </w:del>
      <w:r w:rsidRPr="00703CF5">
        <w:rPr>
          <w:lang w:val="en-US"/>
        </w:rPr>
        <w:t>on simulating the effect of malaria interventions at the sub-national level.</w:t>
      </w:r>
    </w:p>
    <w:p w14:paraId="72CB2C4A" w14:textId="77777777" w:rsidR="002A1BD8" w:rsidRPr="00703CF5" w:rsidRDefault="002A1BD8">
      <w:pPr>
        <w:spacing w:after="0"/>
        <w:ind w:right="117"/>
        <w:rPr>
          <w:lang w:val="en-US"/>
        </w:rPr>
      </w:pPr>
    </w:p>
    <w:p w14:paraId="776F12DB" w14:textId="77777777" w:rsidR="002A1BD8" w:rsidRPr="00703CF5" w:rsidRDefault="00D36785">
      <w:pPr>
        <w:spacing w:after="0"/>
        <w:ind w:right="120"/>
        <w:rPr>
          <w:lang w:val="en-US"/>
        </w:rPr>
      </w:pPr>
      <w:r w:rsidRPr="00703CF5">
        <w:rPr>
          <w:lang w:val="en-US"/>
        </w:rPr>
        <w:t xml:space="preserve">Sensitivity analysis for geographic and intervention modeling parameters will be performed where we calculate the sensitivity indices of </w:t>
      </w:r>
      <w:commentRangeStart w:id="71"/>
      <w:commentRangeStart w:id="72"/>
      <w:r w:rsidRPr="00703CF5">
        <w:rPr>
          <w:lang w:val="en-US"/>
        </w:rPr>
        <w:t>vector composition</w:t>
      </w:r>
      <w:commentRangeEnd w:id="71"/>
      <w:r w:rsidR="003C18AB">
        <w:rPr>
          <w:rStyle w:val="Rimandocommento"/>
        </w:rPr>
        <w:commentReference w:id="71"/>
      </w:r>
      <w:commentRangeEnd w:id="72"/>
      <w:r w:rsidR="003C18AB">
        <w:rPr>
          <w:rStyle w:val="Rimandocommento"/>
        </w:rPr>
        <w:commentReference w:id="72"/>
      </w:r>
      <w:r w:rsidRPr="00703CF5">
        <w:rPr>
          <w:lang w:val="en-US"/>
        </w:rPr>
        <w:t>,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7B33650C" w14:textId="77777777" w:rsidR="002A1BD8" w:rsidRPr="00703CF5" w:rsidRDefault="002A1BD8">
      <w:pPr>
        <w:spacing w:after="0"/>
        <w:ind w:right="120"/>
        <w:rPr>
          <w:lang w:val="en-US"/>
        </w:rPr>
      </w:pPr>
    </w:p>
    <w:p w14:paraId="7DB8898C" w14:textId="77777777"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086974">
        <w:rPr>
          <w:lang w:val="en-US"/>
        </w:rPr>
        <w:instrText xml:space="preserve"> ADDIN ZOTERO_ITEM CSL_CITATION {"citationID":"a1u3cifrht0","properties":{"formattedCitation":"[40]","plainCitation":"[40]","noteIndex":0},"citationItems":[{"id":425,"uris":["http://zotero.org/groups/2274369/items/HP9MD6LN"],"itemData":{"id":425,"type":"report","abstract":"New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086974" w:rsidRPr="00086974">
        <w:rPr>
          <w:rFonts w:cs="Arial"/>
          <w:lang w:val="en-US"/>
        </w:rPr>
        <w:t>[40]</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2B81BA5E"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2AD78164" w14:textId="77777777" w:rsidR="002A1BD8" w:rsidRDefault="00D36785" w:rsidP="00862195">
      <w:pPr>
        <w:pStyle w:val="Titolo1"/>
        <w:numPr>
          <w:ilvl w:val="0"/>
          <w:numId w:val="6"/>
        </w:numPr>
        <w:tabs>
          <w:tab w:val="left" w:pos="851"/>
          <w:tab w:val="left" w:pos="851"/>
        </w:tabs>
        <w:spacing w:line="240" w:lineRule="auto"/>
        <w:rPr>
          <w:sz w:val="22"/>
          <w:szCs w:val="22"/>
        </w:rPr>
      </w:pPr>
      <w:bookmarkStart w:id="73" w:name="_Toc172629694"/>
      <w:r>
        <w:rPr>
          <w:sz w:val="22"/>
          <w:szCs w:val="22"/>
        </w:rPr>
        <w:t>OBJECTIVES AND RESEARCH AIM</w:t>
      </w:r>
      <w:bookmarkEnd w:id="73"/>
    </w:p>
    <w:p w14:paraId="288B999E" w14:textId="77777777" w:rsidR="002A1BD8" w:rsidRDefault="00D36785">
      <w:pPr>
        <w:ind w:right="117"/>
      </w:pPr>
      <w:r>
        <w:rPr>
          <w:b/>
        </w:rPr>
        <w:t xml:space="preserve">Main </w:t>
      </w:r>
      <w:proofErr w:type="spellStart"/>
      <w:r>
        <w:rPr>
          <w:b/>
        </w:rPr>
        <w:t>Objective</w:t>
      </w:r>
      <w:proofErr w:type="spellEnd"/>
      <w:r>
        <w:rPr>
          <w:b/>
        </w:rPr>
        <w:t>:</w:t>
      </w:r>
      <w:r>
        <w:t xml:space="preserve"> </w:t>
      </w:r>
    </w:p>
    <w:p w14:paraId="0E911665" w14:textId="77777777"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14:paraId="6F14EBEB" w14:textId="77777777" w:rsidR="002A1BD8" w:rsidRDefault="00D36785">
      <w:pPr>
        <w:ind w:right="117"/>
        <w:rPr>
          <w:b/>
        </w:rPr>
      </w:pPr>
      <w:proofErr w:type="spellStart"/>
      <w:r>
        <w:rPr>
          <w:b/>
        </w:rPr>
        <w:t>Specific</w:t>
      </w:r>
      <w:proofErr w:type="spellEnd"/>
      <w:r>
        <w:rPr>
          <w:b/>
        </w:rPr>
        <w:t xml:space="preserve"> </w:t>
      </w:r>
      <w:proofErr w:type="spellStart"/>
      <w:r>
        <w:rPr>
          <w:b/>
        </w:rPr>
        <w:t>Objectives</w:t>
      </w:r>
      <w:proofErr w:type="spellEnd"/>
      <w:r>
        <w:rPr>
          <w:b/>
        </w:rPr>
        <w:t>:</w:t>
      </w:r>
    </w:p>
    <w:p w14:paraId="10AB7E4D" w14:textId="77777777" w:rsidR="00D36785" w:rsidRDefault="00D36785" w:rsidP="00D36785">
      <w:pPr>
        <w:numPr>
          <w:ilvl w:val="0"/>
          <w:numId w:val="7"/>
        </w:numPr>
        <w:spacing w:before="240" w:after="240"/>
        <w:rPr>
          <w:lang w:val="en-US"/>
        </w:rPr>
      </w:pPr>
      <w:r w:rsidRPr="00703CF5">
        <w:rPr>
          <w:lang w:val="en-US"/>
        </w:rPr>
        <w:t xml:space="preserve"> </w:t>
      </w:r>
      <w:commentRangeStart w:id="74"/>
      <w:r w:rsidRPr="00703CF5">
        <w:rPr>
          <w:lang w:val="en-US"/>
        </w:rPr>
        <w:t>Understand the drivers of impact of interventions in Ghana.</w:t>
      </w:r>
    </w:p>
    <w:p w14:paraId="1E19010E" w14:textId="77777777" w:rsidR="002A1BD8" w:rsidRPr="00D36785" w:rsidRDefault="00D36785" w:rsidP="00D36785">
      <w:pPr>
        <w:spacing w:before="240" w:after="240"/>
        <w:ind w:left="720"/>
        <w:rPr>
          <w:lang w:val="en-US"/>
        </w:rPr>
      </w:pPr>
      <w:r w:rsidRPr="00D36785">
        <w:rPr>
          <w:lang w:val="en-US"/>
        </w:rPr>
        <w:lastRenderedPageBreak/>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w:t>
      </w:r>
      <w:proofErr w:type="spellStart"/>
      <w:r w:rsidRPr="00D36785">
        <w:rPr>
          <w:lang w:val="en-US"/>
        </w:rPr>
        <w:t>OpenMalaria</w:t>
      </w:r>
      <w:proofErr w:type="spellEnd"/>
      <w:r w:rsidRPr="00D36785">
        <w:rPr>
          <w:lang w:val="en-US"/>
        </w:rPr>
        <w:t xml:space="preserve"> Ghana model. </w:t>
      </w:r>
    </w:p>
    <w:p w14:paraId="404A2897" w14:textId="77777777" w:rsidR="002A1BD8" w:rsidRPr="00703CF5" w:rsidRDefault="00D36785">
      <w:pPr>
        <w:numPr>
          <w:ilvl w:val="0"/>
          <w:numId w:val="7"/>
        </w:numPr>
        <w:spacing w:before="240" w:after="240"/>
        <w:rPr>
          <w:lang w:val="en-US"/>
        </w:rPr>
      </w:pPr>
      <w:r w:rsidRPr="00703CF5">
        <w:rPr>
          <w:lang w:val="en-US"/>
        </w:rPr>
        <w:t xml:space="preserve">Develop a novel inference framework </w:t>
      </w:r>
      <w:r w:rsidR="006159C4">
        <w:rPr>
          <w:lang w:val="en-US"/>
        </w:rPr>
        <w:t>for calibrating the</w:t>
      </w:r>
      <w:r w:rsidRPr="00703CF5">
        <w:rPr>
          <w:lang w:val="en-US"/>
        </w:rPr>
        <w:t xml:space="preserve"> </w:t>
      </w:r>
      <w:proofErr w:type="spellStart"/>
      <w:r w:rsidRPr="00703CF5">
        <w:rPr>
          <w:lang w:val="en-US"/>
        </w:rPr>
        <w:t>OpenMalaria</w:t>
      </w:r>
      <w:proofErr w:type="spellEnd"/>
      <w:r w:rsidRPr="00703CF5">
        <w:rPr>
          <w:lang w:val="en-US"/>
        </w:rPr>
        <w:t xml:space="preserve"> model at a higher </w:t>
      </w:r>
      <w:r w:rsidR="005553AA">
        <w:rPr>
          <w:lang w:val="en-US"/>
        </w:rPr>
        <w:t xml:space="preserve">spatial </w:t>
      </w:r>
      <w:r w:rsidRPr="00703CF5">
        <w:rPr>
          <w:lang w:val="en-US"/>
        </w:rPr>
        <w:t>resolution.</w:t>
      </w:r>
    </w:p>
    <w:p w14:paraId="7803ECAA" w14:textId="77777777"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14:paraId="499B1E5C" w14:textId="77777777" w:rsidR="002A1BD8" w:rsidRPr="00703CF5" w:rsidRDefault="00D36785">
      <w:pPr>
        <w:numPr>
          <w:ilvl w:val="0"/>
          <w:numId w:val="7"/>
        </w:numPr>
        <w:spacing w:before="240" w:after="240"/>
        <w:rPr>
          <w:lang w:val="en-US"/>
        </w:rPr>
      </w:pPr>
      <w:r w:rsidRPr="00703CF5">
        <w:rPr>
          <w:lang w:val="en-US"/>
        </w:rPr>
        <w:t>Simulate the impact of malaria interventions in Ghana in order to support decisions for strategic planning.</w:t>
      </w:r>
    </w:p>
    <w:p w14:paraId="5EE878C6" w14:textId="77777777" w:rsidR="002A1BD8" w:rsidRPr="00703CF5" w:rsidRDefault="00D36785">
      <w:pPr>
        <w:ind w:left="720" w:right="117"/>
        <w:rPr>
          <w:lang w:val="en-US"/>
        </w:rPr>
      </w:pPr>
      <w:r w:rsidRPr="00703CF5">
        <w:rPr>
          <w:lang w:val="en-US"/>
        </w:rPr>
        <w:t>Perform scenario modeling for malaria interventions in Ghana including parametric uncertainty.</w:t>
      </w:r>
      <w:commentRangeEnd w:id="74"/>
      <w:r w:rsidR="00DC534D">
        <w:rPr>
          <w:rStyle w:val="Rimandocommento"/>
        </w:rPr>
        <w:commentReference w:id="74"/>
      </w:r>
    </w:p>
    <w:p w14:paraId="176E3D77" w14:textId="77777777" w:rsidR="002A1BD8" w:rsidRDefault="00D36785" w:rsidP="00862195">
      <w:pPr>
        <w:pStyle w:val="Titolo1"/>
        <w:numPr>
          <w:ilvl w:val="0"/>
          <w:numId w:val="6"/>
        </w:numPr>
        <w:tabs>
          <w:tab w:val="left" w:pos="851"/>
          <w:tab w:val="left" w:pos="851"/>
        </w:tabs>
        <w:spacing w:line="240" w:lineRule="auto"/>
        <w:rPr>
          <w:sz w:val="22"/>
          <w:szCs w:val="22"/>
        </w:rPr>
      </w:pPr>
      <w:bookmarkStart w:id="75" w:name="_Toc172629695"/>
      <w:r>
        <w:rPr>
          <w:sz w:val="22"/>
          <w:szCs w:val="22"/>
        </w:rPr>
        <w:t>RESEARCH PLAN AND METHODS</w:t>
      </w:r>
      <w:bookmarkEnd w:id="75"/>
    </w:p>
    <w:p w14:paraId="7B38C988" w14:textId="77777777" w:rsidR="002A1BD8" w:rsidRDefault="00D36785" w:rsidP="00862195">
      <w:pPr>
        <w:pStyle w:val="Titolo2"/>
        <w:numPr>
          <w:ilvl w:val="1"/>
          <w:numId w:val="6"/>
        </w:numPr>
        <w:tabs>
          <w:tab w:val="left" w:pos="851"/>
          <w:tab w:val="left" w:pos="851"/>
        </w:tabs>
        <w:rPr>
          <w:sz w:val="22"/>
          <w:szCs w:val="22"/>
        </w:rPr>
      </w:pPr>
      <w:bookmarkStart w:id="76" w:name="_Toc172629696"/>
      <w:r>
        <w:rPr>
          <w:sz w:val="22"/>
          <w:szCs w:val="22"/>
        </w:rPr>
        <w:t xml:space="preserve">Methods </w:t>
      </w:r>
      <w:proofErr w:type="spellStart"/>
      <w:r>
        <w:rPr>
          <w:sz w:val="22"/>
          <w:szCs w:val="22"/>
        </w:rPr>
        <w:t>Objective</w:t>
      </w:r>
      <w:proofErr w:type="spellEnd"/>
      <w:r>
        <w:rPr>
          <w:sz w:val="22"/>
          <w:szCs w:val="22"/>
        </w:rPr>
        <w:t xml:space="preserve"> 1</w:t>
      </w:r>
      <w:bookmarkEnd w:id="76"/>
      <w:r>
        <w:rPr>
          <w:sz w:val="22"/>
          <w:szCs w:val="22"/>
        </w:rPr>
        <w:t xml:space="preserve"> </w:t>
      </w:r>
    </w:p>
    <w:p w14:paraId="4C98554D" w14:textId="77777777" w:rsidR="002A1BD8" w:rsidRPr="00703CF5" w:rsidRDefault="00D36785">
      <w:pPr>
        <w:spacing w:before="240"/>
        <w:ind w:right="117"/>
        <w:rPr>
          <w:lang w:val="en-US"/>
        </w:rPr>
      </w:pPr>
      <w:bookmarkStart w:id="77" w:name="_heading=h.3whwml4" w:colFirst="0" w:colLast="0"/>
      <w:bookmarkEnd w:id="77"/>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 xml:space="preserve">to identify the key drivers of impact for malaria interventions across different districts of Ghana. </w:t>
      </w:r>
      <w:r w:rsidRPr="00703CF5">
        <w:rPr>
          <w:lang w:val="en-US"/>
        </w:rPr>
        <w:t xml:space="preserve">Existing district-level </w:t>
      </w:r>
      <w:proofErr w:type="spellStart"/>
      <w:r w:rsidRPr="00703CF5">
        <w:rPr>
          <w:lang w:val="en-US"/>
        </w:rPr>
        <w:t>OpenMalaria</w:t>
      </w:r>
      <w:proofErr w:type="spellEnd"/>
      <w:r w:rsidRPr="00703CF5">
        <w:rPr>
          <w:lang w:val="en-US"/>
        </w:rPr>
        <w:t xml:space="preserve">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0B0D3E39" w14:textId="77777777" w:rsidR="002A1BD8" w:rsidRPr="00703CF5" w:rsidRDefault="00D36785">
      <w:pPr>
        <w:spacing w:before="240"/>
        <w:ind w:right="117"/>
        <w:rPr>
          <w:i/>
          <w:sz w:val="20"/>
          <w:szCs w:val="20"/>
          <w:lang w:val="en-US"/>
        </w:rPr>
      </w:pPr>
      <w:bookmarkStart w:id="78" w:name="_heading=h.10kvwlxq0lwb" w:colFirst="0" w:colLast="0"/>
      <w:bookmarkEnd w:id="78"/>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05"/>
      </w:tblGrid>
      <w:tr w:rsidR="002A1BD8" w:rsidRPr="009872D7" w14:paraId="4E08BDCF" w14:textId="77777777">
        <w:trPr>
          <w:trHeight w:val="330"/>
        </w:trPr>
        <w:tc>
          <w:tcPr>
            <w:tcW w:w="9030" w:type="dxa"/>
            <w:gridSpan w:val="2"/>
            <w:shd w:val="clear" w:color="auto" w:fill="9FC5E8"/>
            <w:tcMar>
              <w:top w:w="-332" w:type="dxa"/>
              <w:left w:w="-332" w:type="dxa"/>
              <w:bottom w:w="-332" w:type="dxa"/>
              <w:right w:w="-332" w:type="dxa"/>
            </w:tcMar>
          </w:tcPr>
          <w:p w14:paraId="1618BC9E" w14:textId="7777777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 sensitivity analysis</w:t>
            </w:r>
          </w:p>
        </w:tc>
      </w:tr>
      <w:tr w:rsidR="002A1BD8" w14:paraId="378F240A" w14:textId="77777777">
        <w:trPr>
          <w:trHeight w:val="330"/>
        </w:trPr>
        <w:tc>
          <w:tcPr>
            <w:tcW w:w="9030" w:type="dxa"/>
            <w:gridSpan w:val="2"/>
            <w:shd w:val="clear" w:color="auto" w:fill="auto"/>
            <w:tcMar>
              <w:top w:w="-332" w:type="dxa"/>
              <w:left w:w="-332" w:type="dxa"/>
              <w:bottom w:w="-332" w:type="dxa"/>
              <w:right w:w="-332" w:type="dxa"/>
            </w:tcMar>
          </w:tcPr>
          <w:p w14:paraId="406681D2" w14:textId="77777777" w:rsidR="002A1BD8" w:rsidRDefault="00D36785">
            <w:pPr>
              <w:widowControl w:val="0"/>
              <w:spacing w:after="0"/>
              <w:jc w:val="center"/>
              <w:rPr>
                <w:b/>
                <w:sz w:val="20"/>
                <w:szCs w:val="20"/>
              </w:rPr>
            </w:pPr>
            <w:r>
              <w:rPr>
                <w:b/>
                <w:sz w:val="20"/>
                <w:szCs w:val="20"/>
              </w:rPr>
              <w:t>Geographic-</w:t>
            </w:r>
            <w:proofErr w:type="spellStart"/>
            <w:r>
              <w:rPr>
                <w:b/>
                <w:sz w:val="20"/>
                <w:szCs w:val="20"/>
              </w:rPr>
              <w:t>specific</w:t>
            </w:r>
            <w:proofErr w:type="spellEnd"/>
            <w:r>
              <w:rPr>
                <w:b/>
                <w:sz w:val="20"/>
                <w:szCs w:val="20"/>
              </w:rPr>
              <w:t xml:space="preserve"> Parameters</w:t>
            </w:r>
          </w:p>
        </w:tc>
      </w:tr>
      <w:tr w:rsidR="002A1BD8" w:rsidRPr="009872D7" w14:paraId="01D62468" w14:textId="77777777">
        <w:tc>
          <w:tcPr>
            <w:tcW w:w="3525" w:type="dxa"/>
            <w:shd w:val="clear" w:color="auto" w:fill="auto"/>
            <w:tcMar>
              <w:top w:w="-332" w:type="dxa"/>
              <w:left w:w="-332" w:type="dxa"/>
              <w:bottom w:w="-332" w:type="dxa"/>
              <w:right w:w="-332" w:type="dxa"/>
            </w:tcMar>
          </w:tcPr>
          <w:p w14:paraId="096669CE"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Vector </w:t>
            </w:r>
            <w:proofErr w:type="spellStart"/>
            <w:r>
              <w:rPr>
                <w:sz w:val="20"/>
                <w:szCs w:val="20"/>
              </w:rPr>
              <w:t>Composition</w:t>
            </w:r>
            <w:proofErr w:type="spellEnd"/>
          </w:p>
        </w:tc>
        <w:tc>
          <w:tcPr>
            <w:tcW w:w="5505" w:type="dxa"/>
            <w:shd w:val="clear" w:color="auto" w:fill="auto"/>
            <w:tcMar>
              <w:top w:w="-332" w:type="dxa"/>
              <w:left w:w="-332" w:type="dxa"/>
              <w:bottom w:w="-332" w:type="dxa"/>
              <w:right w:w="-332" w:type="dxa"/>
            </w:tcMar>
          </w:tcPr>
          <w:p w14:paraId="38F5B2F7" w14:textId="77777777" w:rsidR="002A1BD8" w:rsidRDefault="00D36785">
            <w:pPr>
              <w:widowControl w:val="0"/>
              <w:numPr>
                <w:ilvl w:val="0"/>
                <w:numId w:val="1"/>
              </w:numPr>
              <w:pBdr>
                <w:top w:val="nil"/>
                <w:left w:val="nil"/>
                <w:bottom w:val="nil"/>
                <w:right w:val="nil"/>
                <w:between w:val="nil"/>
              </w:pBd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gambiae</w:t>
            </w:r>
            <w:proofErr w:type="spellEnd"/>
          </w:p>
          <w:p w14:paraId="44DF913C" w14:textId="77777777" w:rsidR="002A1BD8" w:rsidRDefault="00D36785">
            <w:pPr>
              <w:widowControl w:val="0"/>
              <w:numPr>
                <w:ilvl w:val="0"/>
                <w:numId w:val="1"/>
              </w:numPr>
              <w:spacing w:after="0"/>
              <w:jc w:val="left"/>
              <w:rPr>
                <w:sz w:val="20"/>
                <w:szCs w:val="20"/>
              </w:rPr>
            </w:pPr>
            <w:r>
              <w:rPr>
                <w:sz w:val="20"/>
                <w:szCs w:val="20"/>
              </w:rPr>
              <w:t xml:space="preserve">Relative </w:t>
            </w:r>
            <w:proofErr w:type="spellStart"/>
            <w:r>
              <w:rPr>
                <w:sz w:val="20"/>
                <w:szCs w:val="20"/>
              </w:rPr>
              <w:t>abundance</w:t>
            </w:r>
            <w:proofErr w:type="spellEnd"/>
            <w:r>
              <w:rPr>
                <w:sz w:val="20"/>
                <w:szCs w:val="20"/>
              </w:rPr>
              <w:t xml:space="preserve"> </w:t>
            </w:r>
            <w:proofErr w:type="spellStart"/>
            <w:r>
              <w:rPr>
                <w:sz w:val="20"/>
                <w:szCs w:val="20"/>
              </w:rPr>
              <w:t>of</w:t>
            </w:r>
            <w:proofErr w:type="spellEnd"/>
            <w:r>
              <w:rPr>
                <w:sz w:val="20"/>
                <w:szCs w:val="20"/>
              </w:rPr>
              <w:t xml:space="preserve"> </w:t>
            </w:r>
            <w:r>
              <w:rPr>
                <w:i/>
                <w:sz w:val="20"/>
                <w:szCs w:val="20"/>
              </w:rPr>
              <w:t xml:space="preserve">An. </w:t>
            </w:r>
            <w:proofErr w:type="spellStart"/>
            <w:r>
              <w:rPr>
                <w:i/>
                <w:sz w:val="20"/>
                <w:szCs w:val="20"/>
              </w:rPr>
              <w:t>funestus</w:t>
            </w:r>
            <w:proofErr w:type="spellEnd"/>
          </w:p>
          <w:p w14:paraId="4FD38D07" w14:textId="77777777"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of </w:t>
            </w:r>
            <w:r w:rsidRPr="006A28C5">
              <w:rPr>
                <w:i/>
                <w:sz w:val="20"/>
                <w:szCs w:val="20"/>
                <w:lang w:val="en-US"/>
              </w:rPr>
              <w:t xml:space="preserve">An. </w:t>
            </w:r>
            <w:proofErr w:type="spellStart"/>
            <w:r w:rsidRPr="006A28C5">
              <w:rPr>
                <w:i/>
                <w:sz w:val="20"/>
                <w:szCs w:val="20"/>
                <w:lang w:val="en-US"/>
              </w:rPr>
              <w:t>arabiensis</w:t>
            </w:r>
            <w:proofErr w:type="spellEnd"/>
          </w:p>
        </w:tc>
      </w:tr>
      <w:tr w:rsidR="002A1BD8" w14:paraId="0CAA4180" w14:textId="77777777">
        <w:trPr>
          <w:trHeight w:val="315"/>
        </w:trPr>
        <w:tc>
          <w:tcPr>
            <w:tcW w:w="9030" w:type="dxa"/>
            <w:gridSpan w:val="2"/>
            <w:shd w:val="clear" w:color="auto" w:fill="auto"/>
            <w:tcMar>
              <w:top w:w="-332" w:type="dxa"/>
              <w:left w:w="-332" w:type="dxa"/>
              <w:bottom w:w="-332" w:type="dxa"/>
              <w:right w:w="-332" w:type="dxa"/>
            </w:tcMar>
          </w:tcPr>
          <w:p w14:paraId="0F3F5B9D"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w:t>
            </w:r>
            <w:proofErr w:type="spellStart"/>
            <w:r>
              <w:rPr>
                <w:b/>
                <w:sz w:val="20"/>
                <w:szCs w:val="20"/>
              </w:rPr>
              <w:t>specific</w:t>
            </w:r>
            <w:proofErr w:type="spellEnd"/>
            <w:r>
              <w:rPr>
                <w:b/>
                <w:sz w:val="20"/>
                <w:szCs w:val="20"/>
              </w:rPr>
              <w:t xml:space="preserve"> Parameters</w:t>
            </w:r>
          </w:p>
        </w:tc>
      </w:tr>
      <w:tr w:rsidR="002A1BD8" w14:paraId="7D72F076" w14:textId="77777777">
        <w:tc>
          <w:tcPr>
            <w:tcW w:w="3525" w:type="dxa"/>
            <w:shd w:val="clear" w:color="auto" w:fill="auto"/>
            <w:tcMar>
              <w:top w:w="-332" w:type="dxa"/>
              <w:left w:w="-332" w:type="dxa"/>
              <w:bottom w:w="-332" w:type="dxa"/>
              <w:right w:w="-332" w:type="dxa"/>
            </w:tcMar>
          </w:tcPr>
          <w:p w14:paraId="7A9F7D19" w14:textId="77777777" w:rsidR="002A1BD8" w:rsidRDefault="00D36785">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Effective</w:t>
            </w:r>
            <w:proofErr w:type="spellEnd"/>
            <w:r>
              <w:rPr>
                <w:sz w:val="20"/>
                <w:szCs w:val="20"/>
              </w:rPr>
              <w:t xml:space="preserve"> Coverage</w:t>
            </w:r>
          </w:p>
        </w:tc>
        <w:tc>
          <w:tcPr>
            <w:tcW w:w="5505" w:type="dxa"/>
            <w:shd w:val="clear" w:color="auto" w:fill="auto"/>
            <w:tcMar>
              <w:top w:w="-332" w:type="dxa"/>
              <w:left w:w="-332" w:type="dxa"/>
              <w:bottom w:w="-332" w:type="dxa"/>
              <w:right w:w="-332" w:type="dxa"/>
            </w:tcMar>
          </w:tcPr>
          <w:p w14:paraId="538F31B9"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ITN </w:t>
            </w:r>
            <w:proofErr w:type="spellStart"/>
            <w:r>
              <w:rPr>
                <w:sz w:val="20"/>
                <w:szCs w:val="20"/>
              </w:rPr>
              <w:t>coverage</w:t>
            </w:r>
            <w:proofErr w:type="spellEnd"/>
          </w:p>
          <w:p w14:paraId="377379F9"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SMC </w:t>
            </w:r>
            <w:proofErr w:type="spellStart"/>
            <w:r>
              <w:rPr>
                <w:sz w:val="20"/>
                <w:szCs w:val="20"/>
              </w:rPr>
              <w:t>coverage</w:t>
            </w:r>
            <w:proofErr w:type="spellEnd"/>
          </w:p>
          <w:p w14:paraId="641B1148"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 xml:space="preserve">Future Vaccine </w:t>
            </w:r>
            <w:proofErr w:type="spellStart"/>
            <w:r>
              <w:rPr>
                <w:sz w:val="20"/>
                <w:szCs w:val="20"/>
              </w:rPr>
              <w:t>coverage</w:t>
            </w:r>
            <w:proofErr w:type="spellEnd"/>
          </w:p>
        </w:tc>
      </w:tr>
      <w:tr w:rsidR="00113B68" w:rsidRPr="009872D7" w14:paraId="6CD8D9EE" w14:textId="77777777">
        <w:tc>
          <w:tcPr>
            <w:tcW w:w="3525" w:type="dxa"/>
            <w:shd w:val="clear" w:color="auto" w:fill="auto"/>
            <w:tcMar>
              <w:top w:w="-332" w:type="dxa"/>
              <w:left w:w="-332" w:type="dxa"/>
              <w:bottom w:w="-332" w:type="dxa"/>
              <w:right w:w="-332" w:type="dxa"/>
            </w:tcMar>
          </w:tcPr>
          <w:p w14:paraId="3D7FE1FE"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 xml:space="preserve">Intervention </w:t>
            </w:r>
            <w:proofErr w:type="spellStart"/>
            <w:r>
              <w:rPr>
                <w:sz w:val="20"/>
                <w:szCs w:val="20"/>
              </w:rPr>
              <w:t>Efficacy</w:t>
            </w:r>
            <w:proofErr w:type="spellEnd"/>
          </w:p>
        </w:tc>
        <w:tc>
          <w:tcPr>
            <w:tcW w:w="5505" w:type="dxa"/>
            <w:shd w:val="clear" w:color="auto" w:fill="auto"/>
            <w:tcMar>
              <w:top w:w="-332" w:type="dxa"/>
              <w:left w:w="-332" w:type="dxa"/>
              <w:bottom w:w="-332" w:type="dxa"/>
              <w:right w:w="-332" w:type="dxa"/>
            </w:tcMar>
          </w:tcPr>
          <w:p w14:paraId="6E0DA251"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1C18DD7D"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00F5B2C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562D648A" w14:textId="77777777" w:rsidR="002A1BD8" w:rsidRDefault="002A1BD8">
      <w:pPr>
        <w:spacing w:before="240"/>
        <w:ind w:right="117"/>
        <w:rPr>
          <w:lang w:val="en-US"/>
        </w:rPr>
      </w:pPr>
      <w:bookmarkStart w:id="79" w:name="_heading=h.rsr6fmlg8r84" w:colFirst="0" w:colLast="0"/>
      <w:bookmarkEnd w:id="79"/>
    </w:p>
    <w:p w14:paraId="2676E8DD" w14:textId="77777777" w:rsidR="00AC37B1" w:rsidRDefault="00AC37B1">
      <w:pPr>
        <w:spacing w:before="240"/>
        <w:ind w:right="117"/>
        <w:rPr>
          <w:lang w:val="en-US"/>
        </w:rPr>
      </w:pPr>
    </w:p>
    <w:p w14:paraId="3AD01AE3" w14:textId="77777777" w:rsidR="00AC37B1" w:rsidRDefault="00AC37B1">
      <w:pPr>
        <w:spacing w:before="240"/>
        <w:ind w:right="117"/>
        <w:rPr>
          <w:lang w:val="en-US"/>
        </w:rPr>
      </w:pPr>
    </w:p>
    <w:p w14:paraId="5CA43D92" w14:textId="77777777" w:rsidR="00AC37B1" w:rsidRDefault="00AC37B1">
      <w:pPr>
        <w:spacing w:before="240"/>
        <w:ind w:right="117"/>
        <w:rPr>
          <w:lang w:val="en-US"/>
        </w:rPr>
      </w:pPr>
    </w:p>
    <w:p w14:paraId="23DAF257" w14:textId="77777777" w:rsidR="00AC37B1" w:rsidRPr="00CB56BA" w:rsidRDefault="00AC37B1">
      <w:pPr>
        <w:spacing w:before="240"/>
        <w:ind w:right="117"/>
        <w:rPr>
          <w:lang w:val="en-US"/>
        </w:rPr>
      </w:pPr>
    </w:p>
    <w:p w14:paraId="218FC774" w14:textId="3EEF74C0" w:rsidR="002A1BD8" w:rsidRPr="00703CF5" w:rsidRDefault="00D36785">
      <w:pPr>
        <w:spacing w:before="240"/>
        <w:ind w:right="117"/>
        <w:rPr>
          <w:i/>
          <w:sz w:val="20"/>
          <w:szCs w:val="20"/>
          <w:lang w:val="en-US"/>
        </w:rPr>
      </w:pPr>
      <w:commentRangeStart w:id="80"/>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ins w:id="81" w:author="Ottavia Prunas" w:date="2024-08-12T11:31:00Z" w16du:dateUtc="2024-08-12T09:31:00Z">
        <w:r w:rsidR="003C18AB">
          <w:rPr>
            <w:i/>
            <w:sz w:val="20"/>
            <w:szCs w:val="20"/>
            <w:lang w:val="en-US"/>
          </w:rPr>
          <w:t>.</w:t>
        </w:r>
      </w:ins>
      <w:r w:rsidR="0014222C">
        <w:rPr>
          <w:i/>
          <w:sz w:val="20"/>
          <w:szCs w:val="20"/>
          <w:lang w:val="en-US"/>
        </w:rPr>
        <w:t xml:space="preserve"> </w:t>
      </w:r>
      <w:commentRangeEnd w:id="80"/>
      <w:r w:rsidR="003C18AB">
        <w:rPr>
          <w:rStyle w:val="Rimandocommento"/>
        </w:rPr>
        <w:commentReference w:id="80"/>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6760993F"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23E36A6F" w14:textId="77777777" w:rsidR="002A1BD8" w:rsidRDefault="00D36785">
            <w:pPr>
              <w:spacing w:after="0"/>
              <w:rPr>
                <w:b/>
                <w:sz w:val="20"/>
                <w:szCs w:val="20"/>
              </w:rPr>
            </w:pPr>
            <w:proofErr w:type="spellStart"/>
            <w:r>
              <w:rPr>
                <w:b/>
                <w:sz w:val="20"/>
                <w:szCs w:val="20"/>
              </w:rPr>
              <w:t>Sensitivity</w:t>
            </w:r>
            <w:proofErr w:type="spellEnd"/>
            <w:r>
              <w:rPr>
                <w:b/>
                <w:sz w:val="20"/>
                <w:szCs w:val="20"/>
              </w:rPr>
              <w:t xml:space="preserve"> Analysis Method</w:t>
            </w:r>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6676EE20"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7B9A3E9A" w14:textId="77777777" w:rsidR="002A1BD8" w:rsidRDefault="00D36785">
            <w:pPr>
              <w:spacing w:after="0"/>
              <w:rPr>
                <w:b/>
                <w:sz w:val="20"/>
                <w:szCs w:val="20"/>
              </w:rPr>
            </w:pPr>
            <w:proofErr w:type="spellStart"/>
            <w:r>
              <w:rPr>
                <w:b/>
                <w:sz w:val="20"/>
                <w:szCs w:val="20"/>
              </w:rPr>
              <w:t>Cons</w:t>
            </w:r>
            <w:proofErr w:type="spellEnd"/>
          </w:p>
        </w:tc>
      </w:tr>
      <w:tr w:rsidR="002A1BD8" w:rsidRPr="009872D7" w14:paraId="51751DA7"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7FE3F71A" w14:textId="77777777" w:rsidR="002A1BD8" w:rsidRPr="00703CF5" w:rsidRDefault="00D36785">
            <w:pPr>
              <w:spacing w:after="0"/>
              <w:rPr>
                <w:sz w:val="20"/>
                <w:szCs w:val="20"/>
                <w:lang w:val="en-US"/>
              </w:rPr>
            </w:pPr>
            <w:r w:rsidRPr="00703CF5">
              <w:rPr>
                <w:sz w:val="20"/>
                <w:szCs w:val="20"/>
                <w:lang w:val="en-US"/>
              </w:rPr>
              <w:t>One-at-a-Time (OAT)</w:t>
            </w:r>
          </w:p>
          <w:p w14:paraId="678B8BE4"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F8295F2" w14:textId="77777777" w:rsidR="002A1BD8" w:rsidRPr="00703CF5" w:rsidRDefault="00D36785">
            <w:pPr>
              <w:spacing w:after="0"/>
              <w:rPr>
                <w:sz w:val="20"/>
                <w:szCs w:val="20"/>
                <w:lang w:val="en-US"/>
              </w:rPr>
            </w:pPr>
            <w:r w:rsidRPr="00703CF5">
              <w:rPr>
                <w:sz w:val="20"/>
                <w:szCs w:val="20"/>
                <w:lang w:val="en-US"/>
              </w:rPr>
              <w:t>-Simple to implement and interpret</w:t>
            </w:r>
          </w:p>
          <w:p w14:paraId="7FBF693C"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6D351A9B"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294A973C" w14:textId="77777777" w:rsidR="002A1BD8" w:rsidRPr="00703CF5" w:rsidRDefault="00D36785">
            <w:pPr>
              <w:spacing w:before="240" w:after="0"/>
              <w:rPr>
                <w:sz w:val="20"/>
                <w:szCs w:val="20"/>
                <w:lang w:val="en-US"/>
              </w:rPr>
            </w:pPr>
            <w:r w:rsidRPr="00703CF5">
              <w:rPr>
                <w:sz w:val="20"/>
                <w:szCs w:val="20"/>
                <w:lang w:val="en-US"/>
              </w:rPr>
              <w:t>- Not comprehensive</w:t>
            </w:r>
          </w:p>
          <w:p w14:paraId="2D989411"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67B1744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14FF6277" w14:textId="77777777" w:rsidR="002A1BD8" w:rsidRPr="00703CF5" w:rsidRDefault="00D36785">
            <w:pPr>
              <w:spacing w:after="0"/>
              <w:rPr>
                <w:sz w:val="20"/>
                <w:szCs w:val="20"/>
                <w:lang w:val="fr-FR"/>
              </w:rPr>
            </w:pPr>
            <w:r w:rsidRPr="00703CF5">
              <w:rPr>
                <w:sz w:val="20"/>
                <w:szCs w:val="20"/>
                <w:lang w:val="fr-FR"/>
              </w:rPr>
              <w:t>Gradient-</w:t>
            </w:r>
            <w:proofErr w:type="spellStart"/>
            <w:r w:rsidRPr="00703CF5">
              <w:rPr>
                <w:sz w:val="20"/>
                <w:szCs w:val="20"/>
                <w:lang w:val="fr-FR"/>
              </w:rPr>
              <w:t>Based</w:t>
            </w:r>
            <w:proofErr w:type="spellEnd"/>
          </w:p>
          <w:p w14:paraId="24713E0F"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27667C39" w14:textId="77777777" w:rsidR="002A1BD8" w:rsidRPr="00703CF5" w:rsidRDefault="00D36785">
            <w:pPr>
              <w:spacing w:after="0"/>
              <w:rPr>
                <w:sz w:val="20"/>
                <w:szCs w:val="20"/>
                <w:lang w:val="en-US"/>
              </w:rPr>
            </w:pPr>
            <w:r w:rsidRPr="00703CF5">
              <w:rPr>
                <w:sz w:val="20"/>
                <w:szCs w:val="20"/>
                <w:lang w:val="en-US"/>
              </w:rPr>
              <w:t>- Efficient for small perturbations</w:t>
            </w:r>
          </w:p>
          <w:p w14:paraId="21B86815"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3A7DAB25" w14:textId="77777777" w:rsidR="002A1BD8" w:rsidRPr="00703CF5" w:rsidRDefault="00D36785">
            <w:pPr>
              <w:spacing w:after="0"/>
              <w:rPr>
                <w:sz w:val="20"/>
                <w:szCs w:val="20"/>
                <w:lang w:val="en-US"/>
              </w:rPr>
            </w:pPr>
            <w:r w:rsidRPr="00703CF5">
              <w:rPr>
                <w:sz w:val="20"/>
                <w:szCs w:val="20"/>
                <w:lang w:val="en-US"/>
              </w:rPr>
              <w:t>- Limited to local perturbations</w:t>
            </w:r>
          </w:p>
          <w:p w14:paraId="021B8928"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7569676B" w14:textId="77777777" w:rsidR="002A1BD8" w:rsidRDefault="00D36785">
            <w:pPr>
              <w:spacing w:before="240" w:after="0"/>
              <w:rPr>
                <w:sz w:val="20"/>
                <w:szCs w:val="20"/>
              </w:rPr>
            </w:pPr>
            <w:r>
              <w:rPr>
                <w:sz w:val="20"/>
                <w:szCs w:val="20"/>
              </w:rPr>
              <w:t xml:space="preserve">- </w:t>
            </w:r>
            <w:proofErr w:type="spellStart"/>
            <w:r>
              <w:rPr>
                <w:sz w:val="20"/>
                <w:szCs w:val="20"/>
              </w:rPr>
              <w:t>Requires</w:t>
            </w:r>
            <w:proofErr w:type="spellEnd"/>
            <w:r>
              <w:rPr>
                <w:sz w:val="20"/>
                <w:szCs w:val="20"/>
              </w:rPr>
              <w:t xml:space="preserve"> </w:t>
            </w:r>
            <w:proofErr w:type="spellStart"/>
            <w:r>
              <w:rPr>
                <w:sz w:val="20"/>
                <w:szCs w:val="20"/>
              </w:rPr>
              <w:t>differentiable</w:t>
            </w:r>
            <w:proofErr w:type="spellEnd"/>
            <w:r>
              <w:rPr>
                <w:sz w:val="20"/>
                <w:szCs w:val="20"/>
              </w:rPr>
              <w:t xml:space="preserve"> </w:t>
            </w:r>
            <w:proofErr w:type="spellStart"/>
            <w:r>
              <w:rPr>
                <w:sz w:val="20"/>
                <w:szCs w:val="20"/>
              </w:rPr>
              <w:t>model</w:t>
            </w:r>
            <w:proofErr w:type="spellEnd"/>
          </w:p>
        </w:tc>
      </w:tr>
      <w:tr w:rsidR="002A1BD8" w:rsidRPr="009872D7" w14:paraId="1E228A29"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1DC78544" w14:textId="77777777" w:rsidR="002A1BD8" w:rsidRPr="00703CF5" w:rsidRDefault="00D36785">
            <w:pPr>
              <w:spacing w:after="0"/>
              <w:rPr>
                <w:sz w:val="20"/>
                <w:szCs w:val="20"/>
                <w:lang w:val="en-US"/>
              </w:rPr>
            </w:pPr>
            <w:r w:rsidRPr="00703CF5">
              <w:rPr>
                <w:sz w:val="20"/>
                <w:szCs w:val="20"/>
                <w:lang w:val="en-US"/>
              </w:rPr>
              <w:t>Variance-Based (e.g., Sobol indices)</w:t>
            </w:r>
          </w:p>
          <w:p w14:paraId="0A504CA3"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4598AEE7" w14:textId="77777777" w:rsidR="002A1BD8" w:rsidRPr="00703CF5" w:rsidRDefault="00D36785">
            <w:pPr>
              <w:spacing w:after="0"/>
              <w:rPr>
                <w:sz w:val="20"/>
                <w:szCs w:val="20"/>
                <w:lang w:val="en-US"/>
              </w:rPr>
            </w:pPr>
            <w:r w:rsidRPr="00703CF5">
              <w:rPr>
                <w:sz w:val="20"/>
                <w:szCs w:val="20"/>
                <w:lang w:val="en-US"/>
              </w:rPr>
              <w:t>- Comprehensive</w:t>
            </w:r>
          </w:p>
          <w:p w14:paraId="0D7ABBC6"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388244F7"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789C8DBF" w14:textId="77777777" w:rsidR="002A1BD8" w:rsidRPr="00703CF5" w:rsidRDefault="00D36785">
            <w:pPr>
              <w:spacing w:after="0"/>
              <w:rPr>
                <w:sz w:val="20"/>
                <w:szCs w:val="20"/>
                <w:lang w:val="en-US"/>
              </w:rPr>
            </w:pPr>
            <w:r w:rsidRPr="00703CF5">
              <w:rPr>
                <w:sz w:val="20"/>
                <w:szCs w:val="20"/>
                <w:lang w:val="en-US"/>
              </w:rPr>
              <w:t>- Computationally expensive</w:t>
            </w:r>
          </w:p>
          <w:p w14:paraId="28F6C64F"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9872D7" w14:paraId="200C09A5"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2E1B08FC" w14:textId="77777777" w:rsidR="002A1BD8" w:rsidRDefault="00D36785">
            <w:pPr>
              <w:spacing w:after="0"/>
              <w:rPr>
                <w:sz w:val="20"/>
                <w:szCs w:val="20"/>
              </w:rPr>
            </w:pPr>
            <w:proofErr w:type="spellStart"/>
            <w:r>
              <w:rPr>
                <w:sz w:val="20"/>
                <w:szCs w:val="20"/>
              </w:rPr>
              <w:t>Latin</w:t>
            </w:r>
            <w:proofErr w:type="spellEnd"/>
            <w:r>
              <w:rPr>
                <w:sz w:val="20"/>
                <w:szCs w:val="20"/>
              </w:rPr>
              <w:t xml:space="preserve"> Hypercube Sampling (LHS)</w:t>
            </w:r>
          </w:p>
          <w:p w14:paraId="5E3466F7"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B5EED25" w14:textId="77777777" w:rsidR="002A1BD8" w:rsidRPr="00703CF5" w:rsidRDefault="00D36785">
            <w:pPr>
              <w:spacing w:after="0"/>
              <w:rPr>
                <w:sz w:val="20"/>
                <w:szCs w:val="20"/>
                <w:lang w:val="en-US"/>
              </w:rPr>
            </w:pPr>
            <w:r w:rsidRPr="00703CF5">
              <w:rPr>
                <w:sz w:val="20"/>
                <w:szCs w:val="20"/>
                <w:lang w:val="en-US"/>
              </w:rPr>
              <w:t>- Efficient sampling method</w:t>
            </w:r>
          </w:p>
          <w:p w14:paraId="23BC6EFF"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0EFAFC37"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4DAA79B6"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9872D7" w14:paraId="26A6811E"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8DAC035"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4B0C6CBF"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36B4BDC5"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4EE0F500" w14:textId="77777777" w:rsidR="002A1BD8" w:rsidRDefault="00D36785">
            <w:pPr>
              <w:spacing w:before="240" w:after="0"/>
              <w:rPr>
                <w:sz w:val="20"/>
                <w:szCs w:val="20"/>
              </w:rPr>
            </w:pPr>
            <w:r>
              <w:rPr>
                <w:sz w:val="20"/>
                <w:szCs w:val="20"/>
              </w:rPr>
              <w:t xml:space="preserve">- </w:t>
            </w:r>
            <w:proofErr w:type="spellStart"/>
            <w:r>
              <w:rPr>
                <w:sz w:val="20"/>
                <w:szCs w:val="20"/>
              </w:rPr>
              <w:t>Relatively</w:t>
            </w:r>
            <w:proofErr w:type="spellEnd"/>
            <w:r>
              <w:rPr>
                <w:sz w:val="20"/>
                <w:szCs w:val="20"/>
              </w:rPr>
              <w:t xml:space="preserve"> simple </w:t>
            </w:r>
            <w:proofErr w:type="spellStart"/>
            <w:r>
              <w:rPr>
                <w:sz w:val="20"/>
                <w:szCs w:val="20"/>
              </w:rPr>
              <w:t>to</w:t>
            </w:r>
            <w:proofErr w:type="spellEnd"/>
            <w:r>
              <w:rPr>
                <w:sz w:val="20"/>
                <w:szCs w:val="20"/>
              </w:rPr>
              <w:t xml:space="preserve"> </w:t>
            </w:r>
            <w:proofErr w:type="spellStart"/>
            <w:r>
              <w:rPr>
                <w:sz w:val="20"/>
                <w:szCs w:val="20"/>
              </w:rPr>
              <w:t>implement</w:t>
            </w:r>
            <w:proofErr w:type="spellEnd"/>
          </w:p>
        </w:tc>
        <w:tc>
          <w:tcPr>
            <w:tcW w:w="4890" w:type="dxa"/>
            <w:tcBorders>
              <w:bottom w:val="single" w:sz="8" w:space="0" w:color="000000"/>
              <w:right w:val="single" w:sz="8" w:space="0" w:color="000000"/>
            </w:tcBorders>
            <w:tcMar>
              <w:top w:w="-2880" w:type="dxa"/>
              <w:left w:w="-2880" w:type="dxa"/>
              <w:bottom w:w="-2880" w:type="dxa"/>
              <w:right w:w="-2880" w:type="dxa"/>
            </w:tcMar>
          </w:tcPr>
          <w:p w14:paraId="2723D0F3" w14:textId="77777777" w:rsidR="002A1BD8" w:rsidRPr="00703CF5" w:rsidRDefault="00D36785">
            <w:pPr>
              <w:spacing w:after="0"/>
              <w:rPr>
                <w:sz w:val="20"/>
                <w:szCs w:val="20"/>
                <w:lang w:val="en-US"/>
              </w:rPr>
            </w:pPr>
            <w:r w:rsidRPr="00703CF5">
              <w:rPr>
                <w:sz w:val="20"/>
                <w:szCs w:val="20"/>
                <w:lang w:val="en-US"/>
              </w:rPr>
              <w:t>- May not capture all interactions</w:t>
            </w:r>
          </w:p>
          <w:p w14:paraId="2413CCDA"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9872D7" w14:paraId="6CFDD2CA"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5CB41F08" w14:textId="77777777" w:rsidR="002A1BD8" w:rsidRDefault="00D36785">
            <w:pPr>
              <w:spacing w:after="0"/>
              <w:rPr>
                <w:sz w:val="20"/>
                <w:szCs w:val="20"/>
              </w:rPr>
            </w:pPr>
            <w:r>
              <w:rPr>
                <w:sz w:val="20"/>
                <w:szCs w:val="20"/>
              </w:rPr>
              <w:t>Regression-</w:t>
            </w:r>
            <w:proofErr w:type="spellStart"/>
            <w:r>
              <w:rPr>
                <w:sz w:val="20"/>
                <w:szCs w:val="20"/>
              </w:rPr>
              <w:t>Based</w:t>
            </w:r>
            <w:proofErr w:type="spellEnd"/>
            <w:r>
              <w:rPr>
                <w:sz w:val="20"/>
                <w:szCs w:val="20"/>
              </w:rPr>
              <w:t xml:space="preserve"> Methods</w:t>
            </w:r>
          </w:p>
          <w:p w14:paraId="05176C86"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EAAF265" w14:textId="77777777" w:rsidR="002A1BD8" w:rsidRPr="00703CF5" w:rsidRDefault="00D36785">
            <w:pPr>
              <w:spacing w:after="0"/>
              <w:rPr>
                <w:sz w:val="20"/>
                <w:szCs w:val="20"/>
                <w:lang w:val="en-US"/>
              </w:rPr>
            </w:pPr>
            <w:r w:rsidRPr="00703CF5">
              <w:rPr>
                <w:sz w:val="20"/>
                <w:szCs w:val="20"/>
                <w:lang w:val="en-US"/>
              </w:rPr>
              <w:t>- Provides clear, interpretable results</w:t>
            </w:r>
          </w:p>
          <w:p w14:paraId="2F2202DB"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14:paraId="46D45045" w14:textId="77777777" w:rsidR="002A1BD8" w:rsidRPr="00703CF5" w:rsidRDefault="00D36785">
            <w:pPr>
              <w:spacing w:after="0"/>
              <w:rPr>
                <w:sz w:val="20"/>
                <w:szCs w:val="20"/>
                <w:lang w:val="en-US"/>
              </w:rPr>
            </w:pPr>
            <w:r w:rsidRPr="00703CF5">
              <w:rPr>
                <w:sz w:val="20"/>
                <w:szCs w:val="20"/>
                <w:lang w:val="en-US"/>
              </w:rPr>
              <w:t>- Assumes linearity</w:t>
            </w:r>
          </w:p>
          <w:p w14:paraId="5A183032"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14:paraId="608C8D69" w14:textId="77777777" w:rsidR="002A1BD8" w:rsidRPr="00703CF5" w:rsidRDefault="002A1BD8">
      <w:pPr>
        <w:spacing w:before="240"/>
        <w:ind w:right="117"/>
        <w:rPr>
          <w:lang w:val="en-US"/>
        </w:rPr>
      </w:pPr>
      <w:bookmarkStart w:id="82" w:name="_heading=h.d9z8llwgb8cg" w:colFirst="0" w:colLast="0"/>
      <w:bookmarkEnd w:id="82"/>
    </w:p>
    <w:p w14:paraId="0B19E311"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 xml:space="preserve">Based on this starting point, databases of </w:t>
      </w:r>
      <w:proofErr w:type="spellStart"/>
      <w:r w:rsidRPr="00703CF5">
        <w:rPr>
          <w:lang w:val="en-US"/>
        </w:rPr>
        <w:t>OpenMalar</w:t>
      </w:r>
      <w:r w:rsidR="00DD6EDC">
        <w:rPr>
          <w:lang w:val="en-US"/>
        </w:rPr>
        <w:t>ia</w:t>
      </w:r>
      <w:proofErr w:type="spellEnd"/>
      <w:r w:rsidR="00DD6EDC">
        <w:rPr>
          <w:lang w:val="en-US"/>
        </w:rPr>
        <w:t xml:space="preserve">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w:t>
      </w:r>
      <w:proofErr w:type="spellStart"/>
      <w:r w:rsidRPr="00703CF5">
        <w:rPr>
          <w:lang w:val="en-US"/>
        </w:rPr>
        <w:t>OpenMalariaUtilities</w:t>
      </w:r>
      <w:proofErr w:type="spellEnd"/>
      <w:r w:rsidRPr="00703CF5">
        <w:rPr>
          <w:lang w:val="en-US"/>
        </w:rPr>
        <w:t xml:space="preserve"> R package, for creation and deployment of simulations on the High Performance Computing (HPC) at </w:t>
      </w:r>
      <w:proofErr w:type="spellStart"/>
      <w:r w:rsidRPr="00703CF5">
        <w:rPr>
          <w:lang w:val="en-US"/>
        </w:rPr>
        <w:t>sciCORE</w:t>
      </w:r>
      <w:proofErr w:type="spellEnd"/>
      <w:r w:rsidRPr="00703CF5">
        <w:rPr>
          <w:lang w:val="en-US"/>
        </w:rPr>
        <w:t xml:space="preserve"> (http:// scicore.unibas.ch/) scientific computing core facility at University of Basel, as well as for post-processing. To calculate the sensitivity indices, the function </w:t>
      </w:r>
      <w:proofErr w:type="spellStart"/>
      <w:r w:rsidRPr="00703CF5">
        <w:rPr>
          <w:i/>
          <w:lang w:val="en-US"/>
        </w:rPr>
        <w:t>soboljansen</w:t>
      </w:r>
      <w:proofErr w:type="spellEnd"/>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OnDemand RStudio-Server will be used for this analysis.</w:t>
      </w:r>
    </w:p>
    <w:p w14:paraId="7B28C88E" w14:textId="77777777"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in Ghana. During the upcoming mid-term </w:t>
      </w:r>
      <w:r w:rsidR="00703CF5" w:rsidRPr="00703CF5">
        <w:rPr>
          <w:lang w:val="en-US"/>
        </w:rPr>
        <w:t xml:space="preserve">review that is usually carried out to redefine the strategic direction and focus for malaria and make recommendations towards improving </w:t>
      </w:r>
      <w:proofErr w:type="spellStart"/>
      <w:r w:rsidR="00703CF5" w:rsidRPr="00703CF5">
        <w:rPr>
          <w:lang w:val="en-US"/>
        </w:rPr>
        <w:t>programme</w:t>
      </w:r>
      <w:proofErr w:type="spellEnd"/>
      <w:r w:rsidR="00703CF5" w:rsidRPr="00703CF5">
        <w:rPr>
          <w:lang w:val="en-US"/>
        </w:rPr>
        <w:t xml:space="preserve"> performance and malaria </w:t>
      </w:r>
      <w:r w:rsidR="00703CF5" w:rsidRPr="00703CF5">
        <w:rPr>
          <w:lang w:val="en-US"/>
        </w:rPr>
        <w:lastRenderedPageBreak/>
        <w:t>elimination, results of the sensitivity analysis</w:t>
      </w:r>
      <w:r w:rsidRPr="00703CF5">
        <w:rPr>
          <w:lang w:val="en-US"/>
        </w:rPr>
        <w:t xml:space="preserve"> will help the NM</w:t>
      </w:r>
      <w:r w:rsidR="00E70D9F">
        <w:rPr>
          <w:lang w:val="en-US"/>
        </w:rPr>
        <w:t>E</w:t>
      </w:r>
      <w:r w:rsidRPr="00703CF5">
        <w:rPr>
          <w:lang w:val="en-US"/>
        </w:rPr>
        <w:t xml:space="preserve">P to carefully choose intervention re-allocation. </w:t>
      </w:r>
    </w:p>
    <w:p w14:paraId="66A2F76E" w14:textId="668CACFE"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for </w:t>
      </w:r>
      <w:proofErr w:type="spellStart"/>
      <w:r w:rsidR="00585791" w:rsidRPr="00CB56BA">
        <w:rPr>
          <w:rFonts w:cs="Arial"/>
          <w:color w:val="1D1C1D"/>
          <w:sz w:val="23"/>
          <w:szCs w:val="23"/>
          <w:shd w:val="clear" w:color="auto" w:fill="F8F8F8"/>
          <w:lang w:val="en-US"/>
        </w:rPr>
        <w:t>OpenMalaria</w:t>
      </w:r>
      <w:proofErr w:type="spellEnd"/>
      <w:r w:rsidR="00585791" w:rsidRPr="00CB56BA">
        <w:rPr>
          <w:rFonts w:cs="Arial"/>
          <w:color w:val="1D1C1D"/>
          <w:sz w:val="23"/>
          <w:szCs w:val="23"/>
          <w:shd w:val="clear" w:color="auto" w:fill="F8F8F8"/>
          <w:lang w:val="en-US"/>
        </w:rPr>
        <w:t xml:space="preserve">, which is currently being built by </w:t>
      </w:r>
      <w:del w:id="83" w:author="Ottavia Prunas" w:date="2024-08-12T11:38:00Z" w16du:dateUtc="2024-08-12T09:38:00Z">
        <w:r w:rsidR="00585791" w:rsidRPr="00CB56BA" w:rsidDel="00BD2C1C">
          <w:rPr>
            <w:rFonts w:cs="Arial"/>
            <w:color w:val="1D1C1D"/>
            <w:sz w:val="23"/>
            <w:szCs w:val="23"/>
            <w:shd w:val="clear" w:color="auto" w:fill="F8F8F8"/>
            <w:lang w:val="en-US"/>
          </w:rPr>
          <w:delText xml:space="preserve">some </w:delText>
        </w:r>
      </w:del>
      <w:ins w:id="84" w:author="Ottavia Prunas" w:date="2024-08-12T11:38:00Z" w16du:dateUtc="2024-08-12T09:38:00Z">
        <w:r w:rsidR="00BD2C1C">
          <w:rPr>
            <w:rFonts w:cs="Arial"/>
            <w:color w:val="1D1C1D"/>
            <w:sz w:val="23"/>
            <w:szCs w:val="23"/>
            <w:shd w:val="clear" w:color="auto" w:fill="F8F8F8"/>
            <w:lang w:val="en-US"/>
          </w:rPr>
          <w:t>members</w:t>
        </w:r>
        <w:r w:rsidR="00BD2C1C" w:rsidRPr="00CB56BA">
          <w:rPr>
            <w:rFonts w:cs="Arial"/>
            <w:color w:val="1D1C1D"/>
            <w:sz w:val="23"/>
            <w:szCs w:val="23"/>
            <w:shd w:val="clear" w:color="auto" w:fill="F8F8F8"/>
            <w:lang w:val="en-US"/>
          </w:rPr>
          <w:t xml:space="preserve"> </w:t>
        </w:r>
      </w:ins>
      <w:r w:rsidR="00585791" w:rsidRPr="00CB56BA">
        <w:rPr>
          <w:rFonts w:cs="Arial"/>
          <w:color w:val="1D1C1D"/>
          <w:sz w:val="23"/>
          <w:szCs w:val="23"/>
          <w:shd w:val="clear" w:color="auto" w:fill="F8F8F8"/>
          <w:lang w:val="en-US"/>
        </w:rPr>
        <w:t>of the Analytics and Intervention Modeling (AIM) group members at Swiss TPH.</w:t>
      </w:r>
      <w:r w:rsidR="00585791">
        <w:rPr>
          <w:b/>
          <w:lang w:val="en-US"/>
        </w:rPr>
        <w:t xml:space="preserve"> </w:t>
      </w:r>
      <w:ins w:id="85" w:author="Ottavia Prunas" w:date="2024-08-12T11:38:00Z" w16du:dateUtc="2024-08-12T09:38:00Z">
        <w:r w:rsidR="00BD2C1C">
          <w:rPr>
            <w:bCs/>
            <w:lang w:val="en-US"/>
          </w:rPr>
          <w:t xml:space="preserve">While </w:t>
        </w:r>
        <w:r w:rsidR="00BD2C1C">
          <w:rPr>
            <w:lang w:val="en-US"/>
          </w:rPr>
          <w:t>e</w:t>
        </w:r>
      </w:ins>
      <w:del w:id="86" w:author="Ottavia Prunas" w:date="2024-08-12T11:38:00Z" w16du:dateUtc="2024-08-12T09:38:00Z">
        <w:r w:rsidR="00F17127" w:rsidDel="00BD2C1C">
          <w:rPr>
            <w:lang w:val="en-US"/>
          </w:rPr>
          <w:delText>E</w:delText>
        </w:r>
      </w:del>
      <w:r w:rsidRPr="00703CF5">
        <w:rPr>
          <w:lang w:val="en-US"/>
        </w:rPr>
        <w:t>fficient sampling techniques</w:t>
      </w:r>
      <w:ins w:id="87" w:author="Ottavia Prunas" w:date="2024-08-12T11:39:00Z" w16du:dateUtc="2024-08-12T09:39:00Z">
        <w:r w:rsidR="00BD2C1C">
          <w:rPr>
            <w:lang w:val="en-US"/>
          </w:rPr>
          <w:t>,</w:t>
        </w:r>
      </w:ins>
      <w:r w:rsidRPr="00703CF5">
        <w:rPr>
          <w:lang w:val="en-US"/>
        </w:rPr>
        <w:t xml:space="preserve"> such as low discrepancy sequences (e.g. Sobol indices)</w:t>
      </w:r>
      <w:ins w:id="88" w:author="Ottavia Prunas" w:date="2024-08-12T11:39:00Z" w16du:dateUtc="2024-08-12T09:39:00Z">
        <w:r w:rsidR="00BD2C1C">
          <w:rPr>
            <w:lang w:val="en-US"/>
          </w:rPr>
          <w:t>,</w:t>
        </w:r>
      </w:ins>
      <w:r w:rsidRPr="00703CF5">
        <w:rPr>
          <w:lang w:val="en-US"/>
        </w:rPr>
        <w:t xml:space="preserve"> </w:t>
      </w:r>
      <w:del w:id="89" w:author="Ottavia Prunas" w:date="2024-08-12T11:39:00Z" w16du:dateUtc="2024-08-12T09:39:00Z">
        <w:r w:rsidRPr="00703CF5" w:rsidDel="00BD2C1C">
          <w:rPr>
            <w:lang w:val="en-US"/>
          </w:rPr>
          <w:delText xml:space="preserve">may </w:delText>
        </w:r>
      </w:del>
      <w:ins w:id="90" w:author="Ottavia Prunas" w:date="2024-08-12T11:39:00Z" w16du:dateUtc="2024-08-12T09:39:00Z">
        <w:r w:rsidR="00BD2C1C">
          <w:rPr>
            <w:lang w:val="en-US"/>
          </w:rPr>
          <w:t>can</w:t>
        </w:r>
        <w:r w:rsidR="00BD2C1C" w:rsidRPr="00703CF5">
          <w:rPr>
            <w:lang w:val="en-US"/>
          </w:rPr>
          <w:t xml:space="preserve"> </w:t>
        </w:r>
      </w:ins>
      <w:del w:id="91" w:author="Ottavia Prunas" w:date="2024-08-12T11:39:00Z" w16du:dateUtc="2024-08-12T09:39:00Z">
        <w:r w:rsidRPr="00703CF5" w:rsidDel="00BD2C1C">
          <w:rPr>
            <w:lang w:val="en-US"/>
          </w:rPr>
          <w:delText xml:space="preserve">give </w:delText>
        </w:r>
      </w:del>
      <w:ins w:id="92" w:author="Ottavia Prunas" w:date="2024-08-12T11:39:00Z" w16du:dateUtc="2024-08-12T09:39:00Z">
        <w:r w:rsidR="00BD2C1C">
          <w:rPr>
            <w:lang w:val="en-US"/>
          </w:rPr>
          <w:t>sometimes yield</w:t>
        </w:r>
        <w:r w:rsidR="00BD2C1C" w:rsidRPr="00703CF5">
          <w:rPr>
            <w:lang w:val="en-US"/>
          </w:rPr>
          <w:t xml:space="preserve"> </w:t>
        </w:r>
      </w:ins>
      <w:r w:rsidRPr="00703CF5">
        <w:rPr>
          <w:lang w:val="en-US"/>
        </w:rPr>
        <w:t>spurious results for non-uniform multivariate distributions (e.g.</w:t>
      </w:r>
      <w:ins w:id="93" w:author="Ottavia Prunas" w:date="2024-08-12T11:39:00Z" w16du:dateUtc="2024-08-12T09:39:00Z">
        <w:r w:rsidR="00BD2C1C">
          <w:rPr>
            <w:lang w:val="en-US"/>
          </w:rPr>
          <w:t>,</w:t>
        </w:r>
      </w:ins>
      <w:r w:rsidRPr="00703CF5">
        <w:rPr>
          <w:lang w:val="en-US"/>
        </w:rPr>
        <w:t xml:space="preserve"> when considering multiple time points of prevalence outputs)</w:t>
      </w:r>
      <w:ins w:id="94" w:author="Ottavia Prunas" w:date="2024-08-12T11:39:00Z" w16du:dateUtc="2024-08-12T09:39:00Z">
        <w:r w:rsidR="00BD2C1C">
          <w:rPr>
            <w:lang w:val="en-US"/>
          </w:rPr>
          <w:t xml:space="preserve">, we will investigate </w:t>
        </w:r>
        <w:r w:rsidR="00BD2C1C" w:rsidRPr="00703CF5">
          <w:rPr>
            <w:lang w:val="en-US"/>
          </w:rPr>
          <w:t>more recent approaches</w:t>
        </w:r>
      </w:ins>
      <w:ins w:id="95" w:author="Ottavia Prunas" w:date="2024-08-12T11:40:00Z" w16du:dateUtc="2024-08-12T09:40:00Z">
        <w:r w:rsidR="00BD2C1C">
          <w:rPr>
            <w:lang w:val="en-US"/>
          </w:rPr>
          <w:t xml:space="preserve">, such as </w:t>
        </w:r>
        <w:commentRangeStart w:id="96"/>
        <w:r w:rsidR="00BD2C1C" w:rsidRPr="00703CF5">
          <w:rPr>
            <w:lang w:val="en-US"/>
          </w:rPr>
          <w:t>low rank approximations</w:t>
        </w:r>
        <w:commentRangeEnd w:id="96"/>
        <w:r w:rsidR="00BD2C1C">
          <w:rPr>
            <w:rStyle w:val="Rimandocommento"/>
          </w:rPr>
          <w:commentReference w:id="96"/>
        </w:r>
        <w:r w:rsidR="00BD2C1C">
          <w:rPr>
            <w:lang w:val="en-US"/>
          </w:rPr>
          <w:t xml:space="preserve">, </w:t>
        </w:r>
      </w:ins>
      <w:del w:id="97" w:author="Ottavia Prunas" w:date="2024-08-12T11:39:00Z" w16du:dateUtc="2024-08-12T09:39:00Z">
        <w:r w:rsidRPr="00703CF5" w:rsidDel="00BD2C1C">
          <w:rPr>
            <w:lang w:val="en-US"/>
          </w:rPr>
          <w:delText>.</w:delText>
        </w:r>
      </w:del>
      <w:del w:id="98" w:author="Ottavia Prunas" w:date="2024-08-12T11:40:00Z" w16du:dateUtc="2024-08-12T09:40:00Z">
        <w:r w:rsidRPr="00703CF5" w:rsidDel="00BD2C1C">
          <w:rPr>
            <w:lang w:val="en-US"/>
          </w:rPr>
          <w:delText xml:space="preserve"> </w:delText>
        </w:r>
      </w:del>
      <w:ins w:id="99" w:author="Ottavia Prunas" w:date="2024-08-12T11:40:00Z" w16du:dateUtc="2024-08-12T09:40:00Z">
        <w:r w:rsidR="00BD2C1C">
          <w:rPr>
            <w:lang w:val="en-US"/>
          </w:rPr>
          <w:t>t</w:t>
        </w:r>
      </w:ins>
      <w:del w:id="100" w:author="Ottavia Prunas" w:date="2024-08-12T11:40:00Z" w16du:dateUtc="2024-08-12T09:40:00Z">
        <w:r w:rsidRPr="00703CF5" w:rsidDel="00BD2C1C">
          <w:rPr>
            <w:lang w:val="en-US"/>
          </w:rPr>
          <w:delText>T</w:delText>
        </w:r>
      </w:del>
      <w:r w:rsidRPr="00703CF5">
        <w:rPr>
          <w:lang w:val="en-US"/>
        </w:rPr>
        <w:t>o avoid the curse of dimensionality</w:t>
      </w:r>
      <w:del w:id="101" w:author="Ottavia Prunas" w:date="2024-08-12T11:40:00Z" w16du:dateUtc="2024-08-12T09:40:00Z">
        <w:r w:rsidRPr="00703CF5" w:rsidDel="00BD2C1C">
          <w:rPr>
            <w:lang w:val="en-US"/>
          </w:rPr>
          <w:delText xml:space="preserve">, </w:delText>
        </w:r>
      </w:del>
      <w:del w:id="102" w:author="Ottavia Prunas" w:date="2024-08-12T11:39:00Z" w16du:dateUtc="2024-08-12T09:39:00Z">
        <w:r w:rsidRPr="00703CF5" w:rsidDel="00BD2C1C">
          <w:rPr>
            <w:lang w:val="en-US"/>
          </w:rPr>
          <w:delText xml:space="preserve">we will explore more recent approaches </w:delText>
        </w:r>
      </w:del>
      <w:del w:id="103" w:author="Ottavia Prunas" w:date="2024-08-12T11:40:00Z" w16du:dateUtc="2024-08-12T09:40:00Z">
        <w:r w:rsidRPr="00703CF5" w:rsidDel="00BD2C1C">
          <w:rPr>
            <w:lang w:val="en-US"/>
          </w:rPr>
          <w:delText xml:space="preserve">known as </w:delText>
        </w:r>
        <w:commentRangeStart w:id="104"/>
        <w:r w:rsidRPr="00703CF5" w:rsidDel="00BD2C1C">
          <w:rPr>
            <w:lang w:val="en-US"/>
          </w:rPr>
          <w:delText>low rank approximations</w:delText>
        </w:r>
        <w:commentRangeEnd w:id="104"/>
        <w:r w:rsidR="00BD2C1C" w:rsidDel="00BD2C1C">
          <w:rPr>
            <w:rStyle w:val="Rimandocommento"/>
          </w:rPr>
          <w:commentReference w:id="104"/>
        </w:r>
      </w:del>
      <w:r w:rsidRPr="00703CF5">
        <w:rPr>
          <w:lang w:val="en-US"/>
        </w:rPr>
        <w:t>.</w:t>
      </w:r>
      <w:r w:rsidR="00F17127">
        <w:rPr>
          <w:lang w:val="en-US"/>
        </w:rPr>
        <w:t xml:space="preserve"> </w:t>
      </w:r>
    </w:p>
    <w:p w14:paraId="14FB1CF1" w14:textId="77777777" w:rsidR="009F2A4E" w:rsidRPr="00703CF5" w:rsidRDefault="009F2A4E">
      <w:pPr>
        <w:ind w:right="117"/>
        <w:rPr>
          <w:b/>
          <w:lang w:val="en-US"/>
        </w:rPr>
      </w:pPr>
    </w:p>
    <w:p w14:paraId="00920533" w14:textId="77777777" w:rsidR="002A1BD8" w:rsidRDefault="00D36785" w:rsidP="00862195">
      <w:pPr>
        <w:pStyle w:val="Titolo2"/>
        <w:numPr>
          <w:ilvl w:val="1"/>
          <w:numId w:val="6"/>
        </w:numPr>
        <w:tabs>
          <w:tab w:val="left" w:pos="851"/>
          <w:tab w:val="left" w:pos="851"/>
        </w:tabs>
        <w:rPr>
          <w:color w:val="468AB2"/>
          <w:sz w:val="22"/>
          <w:szCs w:val="22"/>
        </w:rPr>
      </w:pPr>
      <w:bookmarkStart w:id="105" w:name="_Toc172629697"/>
      <w:r>
        <w:rPr>
          <w:sz w:val="22"/>
          <w:szCs w:val="22"/>
        </w:rPr>
        <w:t xml:space="preserve">Methods </w:t>
      </w:r>
      <w:proofErr w:type="spellStart"/>
      <w:r>
        <w:rPr>
          <w:sz w:val="22"/>
          <w:szCs w:val="22"/>
        </w:rPr>
        <w:t>Objective</w:t>
      </w:r>
      <w:proofErr w:type="spellEnd"/>
      <w:r>
        <w:rPr>
          <w:sz w:val="22"/>
          <w:szCs w:val="22"/>
        </w:rPr>
        <w:t xml:space="preserve"> 2</w:t>
      </w:r>
      <w:bookmarkEnd w:id="105"/>
    </w:p>
    <w:p w14:paraId="7CDE191D" w14:textId="77777777"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proofErr w:type="spellStart"/>
      <w:r w:rsidR="00A17148">
        <w:rPr>
          <w:i/>
          <w:lang w:val="en-US"/>
        </w:rPr>
        <w:t>Retkute</w:t>
      </w:r>
      <w:proofErr w:type="spellEnd"/>
      <w:r w:rsidR="00A17148">
        <w:rPr>
          <w:i/>
          <w:lang w:val="en-US"/>
        </w:rPr>
        <w:t xml:space="preserve"> et al. 2021 </w:t>
      </w:r>
      <w:r w:rsidR="00A17148">
        <w:rPr>
          <w:i/>
          <w:lang w:val="en-US"/>
        </w:rPr>
        <w:fldChar w:fldCharType="begin"/>
      </w:r>
      <w:r w:rsidR="00086974">
        <w:rPr>
          <w:i/>
          <w:lang w:val="en-US"/>
        </w:rPr>
        <w:instrText xml:space="preserve"> ADDIN ZOTERO_ITEM CSL_CITATION {"citationID":"a2oaa55938s","properties":{"formattedCitation":"[41]","plainCitation":"[41]","noteIndex":0},"citationItems":[{"id":6293,"uris":["http://zotero.org/users/13629295/items/IKFDNMU5"],"itemData":{"id":6293,"type":"article-journal","abstract":"The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086974" w:rsidRPr="00086974">
        <w:rPr>
          <w:rFonts w:cs="Arial"/>
          <w:lang w:val="en-US"/>
        </w:rPr>
        <w:t>[41]</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simulated prevalence from 2015-2024. All data (past intervention and prevalence) will be provided through</w:t>
      </w:r>
      <w:r w:rsidR="000021F6">
        <w:rPr>
          <w:lang w:val="en-US"/>
        </w:rPr>
        <w:t xml:space="preserve"> an established partnership with</w:t>
      </w:r>
      <w:r w:rsidR="00EE2E67">
        <w:rPr>
          <w:lang w:val="en-US"/>
        </w:rPr>
        <w:t xml:space="preserve"> MAP.</w:t>
      </w:r>
    </w:p>
    <w:p w14:paraId="6F767873" w14:textId="06F453F4" w:rsidR="00E70D9F" w:rsidRPr="00703CF5" w:rsidRDefault="00E70D9F" w:rsidP="00E70D9F">
      <w:pPr>
        <w:spacing w:before="240"/>
        <w:ind w:right="117"/>
        <w:rPr>
          <w:lang w:val="en-US"/>
        </w:rPr>
      </w:pPr>
      <w:commentRangeStart w:id="106"/>
      <w:r w:rsidRPr="00703CF5">
        <w:rPr>
          <w:lang w:val="en-US"/>
        </w:rPr>
        <w:t xml:space="preserve">Table 3 shows </w:t>
      </w:r>
      <w:del w:id="107" w:author="Ottavia Prunas" w:date="2024-08-12T11:42:00Z" w16du:dateUtc="2024-08-12T09:42:00Z">
        <w:r w:rsidRPr="00703CF5" w:rsidDel="00BD2C1C">
          <w:rPr>
            <w:lang w:val="en-US"/>
          </w:rPr>
          <w:delText xml:space="preserve">some </w:delText>
        </w:r>
      </w:del>
      <w:ins w:id="108" w:author="Ottavia Prunas" w:date="2024-08-12T11:42:00Z" w16du:dateUtc="2024-08-12T09:42:00Z">
        <w:r w:rsidR="00BD2C1C">
          <w:rPr>
            <w:lang w:val="en-US"/>
          </w:rPr>
          <w:t>various</w:t>
        </w:r>
        <w:r w:rsidR="00BD2C1C" w:rsidRPr="00703CF5">
          <w:rPr>
            <w:lang w:val="en-US"/>
          </w:rPr>
          <w:t xml:space="preserve"> </w:t>
        </w:r>
      </w:ins>
      <w:r w:rsidRPr="00703CF5">
        <w:rPr>
          <w:lang w:val="en-US"/>
        </w:rPr>
        <w:t xml:space="preserve">calibration approaches </w:t>
      </w:r>
      <w:del w:id="109" w:author="Ottavia Prunas" w:date="2024-08-12T11:42:00Z" w16du:dateUtc="2024-08-12T09:42:00Z">
        <w:r w:rsidRPr="00703CF5" w:rsidDel="00BD2C1C">
          <w:rPr>
            <w:lang w:val="en-US"/>
          </w:rPr>
          <w:delText xml:space="preserve">used </w:delText>
        </w:r>
      </w:del>
      <w:ins w:id="110" w:author="Ottavia Prunas" w:date="2024-08-12T11:42:00Z" w16du:dateUtc="2024-08-12T09:42:00Z">
        <w:r w:rsidR="00BD2C1C">
          <w:rPr>
            <w:lang w:val="en-US"/>
          </w:rPr>
          <w:t>employed</w:t>
        </w:r>
        <w:r w:rsidR="00BD2C1C" w:rsidRPr="00703CF5">
          <w:rPr>
            <w:lang w:val="en-US"/>
          </w:rPr>
          <w:t xml:space="preserve"> </w:t>
        </w:r>
      </w:ins>
      <w:r w:rsidRPr="00703CF5">
        <w:rPr>
          <w:lang w:val="en-US"/>
        </w:rPr>
        <w:t xml:space="preserve">in the most </w:t>
      </w:r>
      <w:del w:id="111" w:author="Ottavia Prunas" w:date="2024-08-12T11:42:00Z" w16du:dateUtc="2024-08-12T09:42:00Z">
        <w:r w:rsidRPr="00703CF5" w:rsidDel="00BD2C1C">
          <w:rPr>
            <w:lang w:val="en-US"/>
          </w:rPr>
          <w:delText>commonly used</w:delText>
        </w:r>
      </w:del>
      <w:ins w:id="112" w:author="Ottavia Prunas" w:date="2024-08-12T11:42:00Z" w16du:dateUtc="2024-08-12T09:42:00Z">
        <w:r w:rsidR="00BD2C1C">
          <w:rPr>
            <w:lang w:val="en-US"/>
          </w:rPr>
          <w:t>common</w:t>
        </w:r>
      </w:ins>
      <w:r w:rsidRPr="00703CF5">
        <w:rPr>
          <w:lang w:val="en-US"/>
        </w:rPr>
        <w:t xml:space="preserve"> malaria intervention ABMs used for subnational tailoring</w:t>
      </w:r>
      <w:commentRangeEnd w:id="106"/>
      <w:r w:rsidR="00BD2C1C">
        <w:rPr>
          <w:rStyle w:val="Rimandocommento"/>
        </w:rPr>
        <w:commentReference w:id="106"/>
      </w:r>
      <w:r w:rsidRPr="00703CF5">
        <w:rPr>
          <w:lang w:val="en-US"/>
        </w:rPr>
        <w:t>.</w:t>
      </w:r>
    </w:p>
    <w:p w14:paraId="2EF7D661" w14:textId="77777777"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5409402" w14:textId="77777777" w:rsidTr="009F550F">
        <w:tc>
          <w:tcPr>
            <w:tcW w:w="1815" w:type="dxa"/>
            <w:shd w:val="clear" w:color="auto" w:fill="9FC5E8"/>
            <w:tcMar>
              <w:top w:w="-44" w:type="dxa"/>
              <w:left w:w="-44" w:type="dxa"/>
              <w:bottom w:w="-44" w:type="dxa"/>
              <w:right w:w="-44" w:type="dxa"/>
            </w:tcMar>
          </w:tcPr>
          <w:p w14:paraId="74E811CA"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05FF6853" w14:textId="77777777" w:rsidR="00E70D9F" w:rsidRDefault="00E70D9F" w:rsidP="009F550F">
            <w:pPr>
              <w:widowControl w:val="0"/>
              <w:spacing w:after="0"/>
              <w:jc w:val="left"/>
              <w:rPr>
                <w:b/>
                <w:color w:val="0D0D0D"/>
                <w:sz w:val="20"/>
                <w:szCs w:val="20"/>
              </w:rPr>
            </w:pPr>
            <w:proofErr w:type="spellStart"/>
            <w:r>
              <w:rPr>
                <w:b/>
                <w:color w:val="0D0D0D"/>
                <w:sz w:val="20"/>
                <w:szCs w:val="20"/>
              </w:rPr>
              <w:t>Metric</w:t>
            </w:r>
            <w:proofErr w:type="spellEnd"/>
          </w:p>
        </w:tc>
        <w:tc>
          <w:tcPr>
            <w:tcW w:w="1800" w:type="dxa"/>
            <w:shd w:val="clear" w:color="auto" w:fill="9FC5E8"/>
            <w:tcMar>
              <w:top w:w="-44" w:type="dxa"/>
              <w:left w:w="-44" w:type="dxa"/>
              <w:bottom w:w="-44" w:type="dxa"/>
              <w:right w:w="-44" w:type="dxa"/>
            </w:tcMar>
          </w:tcPr>
          <w:p w14:paraId="3251E808" w14:textId="77777777" w:rsidR="00E70D9F" w:rsidRDefault="00E70D9F" w:rsidP="009F550F">
            <w:pPr>
              <w:widowControl w:val="0"/>
              <w:spacing w:after="0"/>
              <w:jc w:val="left"/>
              <w:rPr>
                <w:b/>
                <w:color w:val="0D0D0D"/>
                <w:sz w:val="20"/>
                <w:szCs w:val="20"/>
              </w:rPr>
            </w:pPr>
            <w:proofErr w:type="spellStart"/>
            <w:r>
              <w:rPr>
                <w:b/>
                <w:color w:val="0D0D0D"/>
                <w:sz w:val="20"/>
                <w:szCs w:val="20"/>
              </w:rPr>
              <w:t>Calibration</w:t>
            </w:r>
            <w:proofErr w:type="spellEnd"/>
            <w:r>
              <w:rPr>
                <w:b/>
                <w:color w:val="0D0D0D"/>
                <w:sz w:val="20"/>
                <w:szCs w:val="20"/>
              </w:rPr>
              <w:t xml:space="preserve"> Method</w:t>
            </w:r>
          </w:p>
        </w:tc>
        <w:tc>
          <w:tcPr>
            <w:tcW w:w="1800" w:type="dxa"/>
            <w:shd w:val="clear" w:color="auto" w:fill="9FC5E8"/>
            <w:tcMar>
              <w:top w:w="-44" w:type="dxa"/>
              <w:left w:w="-44" w:type="dxa"/>
              <w:bottom w:w="-44" w:type="dxa"/>
              <w:right w:w="-44" w:type="dxa"/>
            </w:tcMar>
          </w:tcPr>
          <w:p w14:paraId="0B3F575F"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18079089" w14:textId="77777777" w:rsidR="00E70D9F" w:rsidRDefault="00E70D9F" w:rsidP="009F550F">
            <w:pPr>
              <w:widowControl w:val="0"/>
              <w:spacing w:after="0"/>
              <w:jc w:val="left"/>
              <w:rPr>
                <w:b/>
                <w:color w:val="0D0D0D"/>
                <w:sz w:val="20"/>
                <w:szCs w:val="20"/>
              </w:rPr>
            </w:pPr>
            <w:proofErr w:type="spellStart"/>
            <w:r>
              <w:rPr>
                <w:b/>
                <w:color w:val="0D0D0D"/>
                <w:sz w:val="20"/>
                <w:szCs w:val="20"/>
              </w:rPr>
              <w:t>Cons</w:t>
            </w:r>
            <w:proofErr w:type="spellEnd"/>
          </w:p>
        </w:tc>
      </w:tr>
      <w:tr w:rsidR="00E70D9F" w14:paraId="4890458C" w14:textId="77777777" w:rsidTr="009F550F">
        <w:tc>
          <w:tcPr>
            <w:tcW w:w="1815" w:type="dxa"/>
            <w:shd w:val="clear" w:color="auto" w:fill="auto"/>
            <w:tcMar>
              <w:top w:w="-44" w:type="dxa"/>
              <w:left w:w="-44" w:type="dxa"/>
              <w:bottom w:w="-44" w:type="dxa"/>
              <w:right w:w="-44" w:type="dxa"/>
            </w:tcMar>
          </w:tcPr>
          <w:p w14:paraId="497B126D"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17EC9A0"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14:paraId="4809B36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37352E32"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0E3A0697" w14:textId="77777777" w:rsidR="00E70D9F" w:rsidRPr="00703CF5" w:rsidRDefault="00E70D9F" w:rsidP="009F550F">
            <w:pPr>
              <w:widowControl w:val="0"/>
              <w:spacing w:after="0"/>
              <w:jc w:val="left"/>
              <w:rPr>
                <w:color w:val="0D0D0D"/>
                <w:sz w:val="20"/>
                <w:szCs w:val="20"/>
                <w:lang w:val="en-US"/>
              </w:rPr>
            </w:pPr>
          </w:p>
          <w:p w14:paraId="631B7AD6"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3044557C" w14:textId="77777777" w:rsidR="00E70D9F" w:rsidRDefault="00E70D9F" w:rsidP="009F550F">
            <w:pPr>
              <w:widowControl w:val="0"/>
              <w:spacing w:after="0"/>
              <w:jc w:val="left"/>
              <w:rPr>
                <w:color w:val="0D0D0D"/>
                <w:sz w:val="20"/>
                <w:szCs w:val="20"/>
              </w:rPr>
            </w:pPr>
            <w:proofErr w:type="spellStart"/>
            <w:r>
              <w:rPr>
                <w:color w:val="0D0D0D"/>
                <w:sz w:val="20"/>
                <w:szCs w:val="20"/>
              </w:rPr>
              <w:t>single</w:t>
            </w:r>
            <w:proofErr w:type="spellEnd"/>
            <w:r>
              <w:rPr>
                <w:color w:val="0D0D0D"/>
                <w:sz w:val="20"/>
                <w:szCs w:val="20"/>
              </w:rPr>
              <w:t xml:space="preserve"> </w:t>
            </w:r>
            <w:proofErr w:type="spellStart"/>
            <w:r>
              <w:rPr>
                <w:color w:val="0D0D0D"/>
                <w:sz w:val="20"/>
                <w:szCs w:val="20"/>
              </w:rPr>
              <w:t>parameter</w:t>
            </w:r>
            <w:proofErr w:type="spellEnd"/>
            <w:r>
              <w:rPr>
                <w:color w:val="0D0D0D"/>
                <w:sz w:val="20"/>
                <w:szCs w:val="20"/>
              </w:rPr>
              <w:t xml:space="preserve"> </w:t>
            </w:r>
            <w:proofErr w:type="spellStart"/>
            <w:r>
              <w:rPr>
                <w:color w:val="0D0D0D"/>
                <w:sz w:val="20"/>
                <w:szCs w:val="20"/>
              </w:rPr>
              <w:t>for</w:t>
            </w:r>
            <w:proofErr w:type="spellEnd"/>
            <w:r>
              <w:rPr>
                <w:color w:val="0D0D0D"/>
                <w:sz w:val="20"/>
                <w:szCs w:val="20"/>
              </w:rPr>
              <w:t xml:space="preserve"> </w:t>
            </w:r>
            <w:proofErr w:type="spellStart"/>
            <w:r>
              <w:rPr>
                <w:color w:val="0D0D0D"/>
                <w:sz w:val="20"/>
                <w:szCs w:val="20"/>
              </w:rPr>
              <w:t>inference</w:t>
            </w:r>
            <w:proofErr w:type="spellEnd"/>
          </w:p>
        </w:tc>
      </w:tr>
      <w:tr w:rsidR="00E70D9F" w:rsidRPr="009872D7" w14:paraId="6B1F83E1" w14:textId="77777777" w:rsidTr="009F550F">
        <w:tc>
          <w:tcPr>
            <w:tcW w:w="1815" w:type="dxa"/>
            <w:shd w:val="clear" w:color="auto" w:fill="D9D2E9"/>
            <w:tcMar>
              <w:top w:w="-44" w:type="dxa"/>
              <w:left w:w="-44" w:type="dxa"/>
              <w:bottom w:w="-44" w:type="dxa"/>
              <w:right w:w="-44" w:type="dxa"/>
            </w:tcMar>
          </w:tcPr>
          <w:p w14:paraId="61C8DAFB" w14:textId="77777777" w:rsidR="00E70D9F" w:rsidRDefault="00E70D9F" w:rsidP="00C203A1">
            <w:pPr>
              <w:widowControl w:val="0"/>
              <w:spacing w:after="0"/>
              <w:jc w:val="left"/>
              <w:rPr>
                <w:color w:val="0D0D0D"/>
                <w:sz w:val="20"/>
                <w:szCs w:val="20"/>
              </w:rPr>
            </w:pPr>
            <w:proofErr w:type="spellStart"/>
            <w:r>
              <w:rPr>
                <w:color w:val="0D0D0D"/>
                <w:sz w:val="20"/>
                <w:szCs w:val="20"/>
              </w:rPr>
              <w:t>OpenMalaria</w:t>
            </w:r>
            <w:proofErr w:type="spellEnd"/>
            <w:r w:rsidR="004439B5">
              <w:rPr>
                <w:color w:val="0D0D0D"/>
                <w:sz w:val="20"/>
                <w:szCs w:val="20"/>
              </w:rPr>
              <w:t xml:space="preserve"> </w:t>
            </w:r>
            <w:r w:rsidR="0055381B">
              <w:rPr>
                <w:color w:val="0D0D0D"/>
                <w:sz w:val="20"/>
                <w:szCs w:val="20"/>
              </w:rPr>
              <w:fldChar w:fldCharType="begin"/>
            </w:r>
            <w:r w:rsidR="00086974">
              <w:rPr>
                <w:color w:val="0D0D0D"/>
                <w:sz w:val="20"/>
                <w:szCs w:val="20"/>
              </w:rPr>
              <w:instrText xml:space="preserve"> ADDIN ZOTERO_ITEM CSL_CITATION {"citationID":"a2iat8osgl5","properties":{"formattedCitation":"[41]","plainCitation":"[41]","noteIndex":0},"citationItems":[{"id":6293,"uris":["http://zotero.org/users/13629295/items/IKFDNMU5"],"itemData":{"id":6293,"type":"article-journal","abstract":"The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086974" w:rsidRPr="00086974">
              <w:rPr>
                <w:rFonts w:cs="Arial"/>
                <w:sz w:val="20"/>
              </w:rPr>
              <w:t>[41]</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7185C831" w14:textId="77777777" w:rsidR="00E70D9F" w:rsidRDefault="00E70D9F"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D9D2E9"/>
            <w:tcMar>
              <w:top w:w="-44" w:type="dxa"/>
              <w:left w:w="-44" w:type="dxa"/>
              <w:bottom w:w="-44" w:type="dxa"/>
              <w:right w:w="-44" w:type="dxa"/>
            </w:tcMar>
          </w:tcPr>
          <w:p w14:paraId="345DE70E" w14:textId="77777777" w:rsidR="00E70D9F" w:rsidRDefault="00E70D9F" w:rsidP="009F550F">
            <w:pPr>
              <w:widowControl w:val="0"/>
              <w:spacing w:after="0"/>
              <w:jc w:val="left"/>
              <w:rPr>
                <w:color w:val="0D0D0D"/>
                <w:sz w:val="20"/>
                <w:szCs w:val="20"/>
              </w:rPr>
            </w:pPr>
            <w:r>
              <w:rPr>
                <w:color w:val="0D0D0D"/>
                <w:sz w:val="20"/>
                <w:szCs w:val="20"/>
              </w:rPr>
              <w:t xml:space="preserve">Adaptive Multiple </w:t>
            </w:r>
            <w:proofErr w:type="spellStart"/>
            <w:r>
              <w:rPr>
                <w:color w:val="0D0D0D"/>
                <w:sz w:val="20"/>
                <w:szCs w:val="20"/>
              </w:rPr>
              <w:t>Importance</w:t>
            </w:r>
            <w:proofErr w:type="spellEnd"/>
            <w:r>
              <w:rPr>
                <w:color w:val="0D0D0D"/>
                <w:sz w:val="20"/>
                <w:szCs w:val="20"/>
              </w:rPr>
              <w:t xml:space="preserve"> Sampling</w:t>
            </w:r>
          </w:p>
        </w:tc>
        <w:tc>
          <w:tcPr>
            <w:tcW w:w="1800" w:type="dxa"/>
            <w:shd w:val="clear" w:color="auto" w:fill="D9D2E9"/>
            <w:tcMar>
              <w:top w:w="-44" w:type="dxa"/>
              <w:left w:w="-44" w:type="dxa"/>
              <w:bottom w:w="-44" w:type="dxa"/>
              <w:right w:w="-44" w:type="dxa"/>
            </w:tcMar>
          </w:tcPr>
          <w:p w14:paraId="1175C341"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 xml:space="preserve">More than one parameter for </w:t>
            </w:r>
            <w:commentRangeStart w:id="113"/>
            <w:r w:rsidRPr="00703CF5">
              <w:rPr>
                <w:color w:val="0D0D0D"/>
                <w:sz w:val="20"/>
                <w:szCs w:val="20"/>
                <w:lang w:val="en-US"/>
              </w:rPr>
              <w:t>inference</w:t>
            </w:r>
            <w:commentRangeEnd w:id="113"/>
            <w:r w:rsidR="00BD2C1C">
              <w:rPr>
                <w:rStyle w:val="Rimandocommento"/>
              </w:rPr>
              <w:commentReference w:id="113"/>
            </w:r>
          </w:p>
        </w:tc>
        <w:tc>
          <w:tcPr>
            <w:tcW w:w="1800" w:type="dxa"/>
            <w:shd w:val="clear" w:color="auto" w:fill="D9D2E9"/>
            <w:tcMar>
              <w:top w:w="-44" w:type="dxa"/>
              <w:left w:w="-44" w:type="dxa"/>
              <w:bottom w:w="-44" w:type="dxa"/>
              <w:right w:w="-44" w:type="dxa"/>
            </w:tcMar>
          </w:tcPr>
          <w:p w14:paraId="6DD04CCF" w14:textId="77777777" w:rsidR="00E70D9F" w:rsidRPr="00703CF5" w:rsidRDefault="00E70D9F" w:rsidP="009F550F">
            <w:pPr>
              <w:widowControl w:val="0"/>
              <w:spacing w:after="0"/>
              <w:jc w:val="left"/>
              <w:rPr>
                <w:color w:val="0D0D0D"/>
                <w:sz w:val="20"/>
                <w:szCs w:val="20"/>
                <w:lang w:val="en-US"/>
              </w:rPr>
            </w:pPr>
          </w:p>
        </w:tc>
      </w:tr>
      <w:tr w:rsidR="00E70D9F" w:rsidRPr="009872D7" w14:paraId="281A5106" w14:textId="77777777" w:rsidTr="009F550F">
        <w:tc>
          <w:tcPr>
            <w:tcW w:w="1815" w:type="dxa"/>
            <w:shd w:val="clear" w:color="auto" w:fill="auto"/>
            <w:tcMar>
              <w:top w:w="-44" w:type="dxa"/>
              <w:left w:w="-44" w:type="dxa"/>
              <w:bottom w:w="-44" w:type="dxa"/>
              <w:right w:w="-44" w:type="dxa"/>
            </w:tcMar>
          </w:tcPr>
          <w:p w14:paraId="3313311F"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025038C6" w14:textId="77777777" w:rsidR="00E70D9F" w:rsidRDefault="00E70D9F" w:rsidP="009F550F">
            <w:pPr>
              <w:widowControl w:val="0"/>
              <w:spacing w:after="0"/>
              <w:jc w:val="left"/>
              <w:rPr>
                <w:color w:val="0D0D0D"/>
                <w:sz w:val="20"/>
                <w:szCs w:val="20"/>
              </w:rPr>
            </w:pPr>
            <w:proofErr w:type="spellStart"/>
            <w:r>
              <w:rPr>
                <w:color w:val="0D0D0D"/>
                <w:sz w:val="20"/>
                <w:szCs w:val="20"/>
              </w:rPr>
              <w:t>weighted</w:t>
            </w:r>
            <w:proofErr w:type="spellEnd"/>
            <w:r>
              <w:rPr>
                <w:color w:val="0D0D0D"/>
                <w:sz w:val="20"/>
                <w:szCs w:val="20"/>
              </w:rPr>
              <w:t xml:space="preserve"> </w:t>
            </w:r>
            <w:proofErr w:type="spellStart"/>
            <w:r>
              <w:rPr>
                <w:color w:val="0D0D0D"/>
                <w:sz w:val="20"/>
                <w:szCs w:val="20"/>
              </w:rPr>
              <w:t>difference</w:t>
            </w:r>
            <w:proofErr w:type="spellEnd"/>
            <w:r>
              <w:rPr>
                <w:color w:val="0D0D0D"/>
                <w:sz w:val="20"/>
                <w:szCs w:val="20"/>
              </w:rPr>
              <w:t xml:space="preserve"> </w:t>
            </w:r>
            <w:proofErr w:type="spellStart"/>
            <w:r>
              <w:rPr>
                <w:color w:val="0D0D0D"/>
                <w:sz w:val="20"/>
                <w:szCs w:val="20"/>
              </w:rPr>
              <w:t>between</w:t>
            </w:r>
            <w:proofErr w:type="spellEnd"/>
            <w:r>
              <w:rPr>
                <w:color w:val="0D0D0D"/>
                <w:sz w:val="20"/>
                <w:szCs w:val="20"/>
              </w:rPr>
              <w:t xml:space="preserve"> </w:t>
            </w:r>
            <w:proofErr w:type="spellStart"/>
            <w:r>
              <w:rPr>
                <w:color w:val="0D0D0D"/>
                <w:sz w:val="20"/>
                <w:szCs w:val="20"/>
              </w:rPr>
              <w:t>prevalence</w:t>
            </w:r>
            <w:proofErr w:type="spellEnd"/>
          </w:p>
        </w:tc>
        <w:tc>
          <w:tcPr>
            <w:tcW w:w="1800" w:type="dxa"/>
            <w:shd w:val="clear" w:color="auto" w:fill="auto"/>
            <w:tcMar>
              <w:top w:w="-44" w:type="dxa"/>
              <w:left w:w="-44" w:type="dxa"/>
              <w:bottom w:w="-44" w:type="dxa"/>
              <w:right w:w="-44" w:type="dxa"/>
            </w:tcMar>
          </w:tcPr>
          <w:p w14:paraId="5A9EB47B" w14:textId="77777777" w:rsidR="00E70D9F" w:rsidRDefault="00E70D9F" w:rsidP="009F550F">
            <w:pPr>
              <w:widowControl w:val="0"/>
              <w:spacing w:after="0"/>
              <w:jc w:val="left"/>
              <w:rPr>
                <w:color w:val="0D0D0D"/>
                <w:sz w:val="20"/>
                <w:szCs w:val="20"/>
              </w:rPr>
            </w:pPr>
            <w:r>
              <w:rPr>
                <w:color w:val="0D0D0D"/>
                <w:sz w:val="20"/>
                <w:szCs w:val="20"/>
              </w:rPr>
              <w:t xml:space="preserve">1-dimensional </w:t>
            </w:r>
            <w:proofErr w:type="spellStart"/>
            <w:r>
              <w:rPr>
                <w:color w:val="0D0D0D"/>
                <w:sz w:val="20"/>
                <w:szCs w:val="20"/>
              </w:rPr>
              <w:t>minimizer</w:t>
            </w:r>
            <w:proofErr w:type="spellEnd"/>
          </w:p>
        </w:tc>
        <w:tc>
          <w:tcPr>
            <w:tcW w:w="1800" w:type="dxa"/>
            <w:shd w:val="clear" w:color="auto" w:fill="auto"/>
            <w:tcMar>
              <w:top w:w="-44" w:type="dxa"/>
              <w:left w:w="-44" w:type="dxa"/>
              <w:bottom w:w="-44" w:type="dxa"/>
              <w:right w:w="-44" w:type="dxa"/>
            </w:tcMar>
          </w:tcPr>
          <w:p w14:paraId="157EC781"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3BB84A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4F4BDB4F" w14:textId="77777777" w:rsidTr="009F550F">
        <w:tc>
          <w:tcPr>
            <w:tcW w:w="1815" w:type="dxa"/>
            <w:shd w:val="clear" w:color="auto" w:fill="auto"/>
            <w:tcMar>
              <w:top w:w="-44" w:type="dxa"/>
              <w:left w:w="-44" w:type="dxa"/>
              <w:bottom w:w="-44" w:type="dxa"/>
              <w:right w:w="-44" w:type="dxa"/>
            </w:tcMar>
          </w:tcPr>
          <w:p w14:paraId="14A30FA6" w14:textId="77777777" w:rsidR="00E70D9F" w:rsidRDefault="00E70D9F" w:rsidP="00C203A1">
            <w:pPr>
              <w:widowControl w:val="0"/>
              <w:spacing w:after="0"/>
              <w:jc w:val="left"/>
              <w:rPr>
                <w:color w:val="0D0D0D"/>
                <w:sz w:val="20"/>
                <w:szCs w:val="20"/>
              </w:rPr>
            </w:pPr>
            <w:r>
              <w:rPr>
                <w:color w:val="0D0D0D"/>
                <w:sz w:val="20"/>
                <w:szCs w:val="20"/>
              </w:rPr>
              <w:t>EMOD-</w:t>
            </w:r>
            <w:proofErr w:type="spellStart"/>
            <w:r>
              <w:rPr>
                <w:color w:val="0D0D0D"/>
                <w:sz w:val="20"/>
                <w:szCs w:val="20"/>
              </w:rPr>
              <w:t>intra</w:t>
            </w:r>
            <w:proofErr w:type="spellEnd"/>
            <w:r>
              <w:rPr>
                <w:color w:val="0D0D0D"/>
                <w:sz w:val="20"/>
                <w:szCs w:val="20"/>
              </w:rPr>
              <w:t xml:space="preserve"> host</w:t>
            </w:r>
            <w:r w:rsidR="004439B5">
              <w:rPr>
                <w:color w:val="0D0D0D"/>
                <w:sz w:val="20"/>
                <w:szCs w:val="20"/>
              </w:rPr>
              <w:t xml:space="preserve">  </w:t>
            </w:r>
            <w:r w:rsidR="004439B5">
              <w:rPr>
                <w:color w:val="0D0D0D"/>
                <w:sz w:val="20"/>
                <w:szCs w:val="20"/>
              </w:rPr>
              <w:fldChar w:fldCharType="begin"/>
            </w:r>
            <w:r w:rsidR="00086974">
              <w:rPr>
                <w:color w:val="0D0D0D"/>
                <w:sz w:val="20"/>
                <w:szCs w:val="20"/>
              </w:rPr>
              <w:instrText xml:space="preserve"> ADDIN ZOTERO_ITEM CSL_CITATION {"citationID":"a1bpsq0gkco","properties":{"formattedCitation":"[42]","plainCitation":"[42]","noteIndex":0},"citationItems":[{"id":48,"uris":["http://zotero.org/users/13629295/items/M9AWGBB8"],"itemData":{"id":48,"type":"article-journal","abstract":"A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086974" w:rsidRPr="00086974">
              <w:rPr>
                <w:rFonts w:cs="Arial"/>
                <w:sz w:val="20"/>
              </w:rPr>
              <w:t>[42]</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4E9C1D2F" w14:textId="77777777" w:rsidR="00E70D9F" w:rsidRDefault="007C0923" w:rsidP="009F550F">
            <w:pPr>
              <w:widowControl w:val="0"/>
              <w:spacing w:after="0"/>
              <w:jc w:val="left"/>
              <w:rPr>
                <w:color w:val="0D0D0D"/>
                <w:sz w:val="20"/>
                <w:szCs w:val="20"/>
              </w:rPr>
            </w:pPr>
            <w:proofErr w:type="spellStart"/>
            <w:r>
              <w:rPr>
                <w:color w:val="0D0D0D"/>
                <w:sz w:val="20"/>
                <w:szCs w:val="20"/>
              </w:rPr>
              <w:t>Effective</w:t>
            </w:r>
            <w:proofErr w:type="spellEnd"/>
            <w:r>
              <w:rPr>
                <w:color w:val="0D0D0D"/>
                <w:sz w:val="20"/>
                <w:szCs w:val="20"/>
              </w:rPr>
              <w:t xml:space="preserve"> sample </w:t>
            </w:r>
            <w:proofErr w:type="spellStart"/>
            <w:r>
              <w:rPr>
                <w:color w:val="0D0D0D"/>
                <w:sz w:val="20"/>
                <w:szCs w:val="20"/>
              </w:rPr>
              <w:t>size</w:t>
            </w:r>
            <w:proofErr w:type="spellEnd"/>
            <w:r>
              <w:rPr>
                <w:color w:val="0D0D0D"/>
                <w:sz w:val="20"/>
                <w:szCs w:val="20"/>
              </w:rPr>
              <w:t xml:space="preserve"> (ESS)</w:t>
            </w:r>
          </w:p>
        </w:tc>
        <w:tc>
          <w:tcPr>
            <w:tcW w:w="1800" w:type="dxa"/>
            <w:shd w:val="clear" w:color="auto" w:fill="auto"/>
            <w:tcMar>
              <w:top w:w="-44" w:type="dxa"/>
              <w:left w:w="-44" w:type="dxa"/>
              <w:bottom w:w="-44" w:type="dxa"/>
              <w:right w:w="-44" w:type="dxa"/>
            </w:tcMar>
          </w:tcPr>
          <w:p w14:paraId="561871A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02CD3538" w14:textId="77777777" w:rsidR="00E70D9F" w:rsidRDefault="00E70D9F" w:rsidP="009F550F">
            <w:pPr>
              <w:widowControl w:val="0"/>
              <w:spacing w:after="0"/>
              <w:jc w:val="left"/>
              <w:rPr>
                <w:color w:val="0D0D0D"/>
                <w:sz w:val="20"/>
                <w:szCs w:val="20"/>
              </w:rPr>
            </w:pPr>
            <w:r>
              <w:rPr>
                <w:color w:val="0D0D0D"/>
                <w:sz w:val="20"/>
                <w:szCs w:val="20"/>
              </w:rPr>
              <w:t xml:space="preserve">high dimensional </w:t>
            </w:r>
            <w:proofErr w:type="spellStart"/>
            <w:r>
              <w:rPr>
                <w:color w:val="0D0D0D"/>
                <w:sz w:val="20"/>
                <w:szCs w:val="20"/>
              </w:rPr>
              <w:t>inference</w:t>
            </w:r>
            <w:proofErr w:type="spellEnd"/>
          </w:p>
        </w:tc>
        <w:tc>
          <w:tcPr>
            <w:tcW w:w="1800" w:type="dxa"/>
            <w:shd w:val="clear" w:color="auto" w:fill="auto"/>
            <w:tcMar>
              <w:top w:w="-44" w:type="dxa"/>
              <w:left w:w="-44" w:type="dxa"/>
              <w:bottom w:w="-44" w:type="dxa"/>
              <w:right w:w="-44" w:type="dxa"/>
            </w:tcMar>
          </w:tcPr>
          <w:p w14:paraId="157F4A23" w14:textId="77777777" w:rsidR="00E70D9F" w:rsidRDefault="00E70D9F" w:rsidP="009F550F">
            <w:pPr>
              <w:widowControl w:val="0"/>
              <w:spacing w:after="0"/>
              <w:jc w:val="left"/>
              <w:rPr>
                <w:color w:val="0D0D0D"/>
                <w:sz w:val="20"/>
                <w:szCs w:val="20"/>
              </w:rPr>
            </w:pPr>
            <w:proofErr w:type="spellStart"/>
            <w:r>
              <w:rPr>
                <w:color w:val="0D0D0D"/>
                <w:sz w:val="20"/>
                <w:szCs w:val="20"/>
              </w:rPr>
              <w:t>boundary</w:t>
            </w:r>
            <w:proofErr w:type="spellEnd"/>
            <w:r>
              <w:rPr>
                <w:color w:val="0D0D0D"/>
                <w:sz w:val="20"/>
                <w:szCs w:val="20"/>
              </w:rPr>
              <w:t xml:space="preserve"> </w:t>
            </w:r>
          </w:p>
        </w:tc>
      </w:tr>
    </w:tbl>
    <w:p w14:paraId="2C295831" w14:textId="77777777" w:rsidR="00BE385F" w:rsidRDefault="00BE385F">
      <w:pPr>
        <w:ind w:right="117"/>
        <w:rPr>
          <w:b/>
          <w:lang w:val="en-US"/>
        </w:rPr>
      </w:pPr>
    </w:p>
    <w:p w14:paraId="49291842" w14:textId="77777777" w:rsidR="002A1BD8" w:rsidRPr="00703CF5" w:rsidRDefault="00D36785">
      <w:pPr>
        <w:ind w:right="117"/>
        <w:rPr>
          <w:lang w:val="en-US"/>
        </w:rPr>
      </w:pPr>
      <w:r w:rsidRPr="00703CF5">
        <w:rPr>
          <w:b/>
          <w:lang w:val="en-US"/>
        </w:rPr>
        <w:lastRenderedPageBreak/>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48946841" w14:textId="6A36835A"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w:t>
      </w:r>
      <w:proofErr w:type="spellStart"/>
      <w:r w:rsidR="00653C63">
        <w:rPr>
          <w:lang w:val="en-US"/>
        </w:rPr>
        <w:t>OpenMalaria</w:t>
      </w:r>
      <w:proofErr w:type="spellEnd"/>
      <w:r w:rsidR="00653C63">
        <w:rPr>
          <w:lang w:val="en-US"/>
        </w:rPr>
        <w:t xml:space="preserve"> Ghana model.</w:t>
      </w:r>
      <w:r w:rsidRPr="00703CF5">
        <w:rPr>
          <w:lang w:val="en-US"/>
        </w:rPr>
        <w:t xml:space="preserve"> Complete documentation of methodologies, code, and algorithms used in t</w:t>
      </w:r>
      <w:r w:rsidR="004439B5">
        <w:rPr>
          <w:lang w:val="en-US"/>
        </w:rPr>
        <w:t>he framework will be public</w:t>
      </w:r>
      <w:ins w:id="114" w:author="Ottavia Prunas" w:date="2024-08-12T11:45:00Z" w16du:dateUtc="2024-08-12T09:45:00Z">
        <w:r w:rsidR="00BD2C1C">
          <w:rPr>
            <w:lang w:val="en-US"/>
          </w:rPr>
          <w:t>ly available</w:t>
        </w:r>
      </w:ins>
      <w:r w:rsidR="004439B5">
        <w:rPr>
          <w:lang w:val="en-US"/>
        </w:rPr>
        <w:t xml:space="preserve"> on G</w:t>
      </w:r>
      <w:r w:rsidR="00653C63">
        <w:rPr>
          <w:lang w:val="en-US"/>
        </w:rPr>
        <w:t>itH</w:t>
      </w:r>
      <w:r w:rsidRPr="00703CF5">
        <w:rPr>
          <w:lang w:val="en-US"/>
        </w:rPr>
        <w:t>ub</w:t>
      </w:r>
      <w:r w:rsidR="004439B5">
        <w:rPr>
          <w:lang w:val="en-US"/>
        </w:rPr>
        <w:t>.</w:t>
      </w:r>
    </w:p>
    <w:p w14:paraId="00705C03" w14:textId="77777777" w:rsidR="002A1BD8" w:rsidRPr="00703CF5" w:rsidRDefault="00D36785">
      <w:pPr>
        <w:ind w:right="117"/>
        <w:rPr>
          <w:lang w:val="en-US"/>
        </w:rPr>
      </w:pPr>
      <w:r w:rsidRPr="00703CF5">
        <w:rPr>
          <w:b/>
          <w:lang w:val="en-US"/>
        </w:rPr>
        <w:t xml:space="preserve">Risks and their mitigation: </w:t>
      </w:r>
      <w:r w:rsidRPr="00703CF5">
        <w:rPr>
          <w:lang w:val="en-US"/>
        </w:rPr>
        <w:t xml:space="preserve">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w:t>
      </w:r>
      <w:proofErr w:type="spellStart"/>
      <w:r w:rsidRPr="00703CF5">
        <w:rPr>
          <w:lang w:val="en-US"/>
        </w:rPr>
        <w:t>OpenMalaria</w:t>
      </w:r>
      <w:proofErr w:type="spellEnd"/>
      <w:r w:rsidR="00A17148">
        <w:rPr>
          <w:lang w:val="en-US"/>
        </w:rPr>
        <w:t xml:space="preserve"> </w:t>
      </w:r>
      <w:r w:rsidR="00A17148">
        <w:rPr>
          <w:lang w:val="en-US"/>
        </w:rPr>
        <w:fldChar w:fldCharType="begin"/>
      </w:r>
      <w:r w:rsidR="00585791">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585791" w:rsidRPr="00585791">
        <w:rPr>
          <w:rFonts w:cs="Arial"/>
          <w:lang w:val="en-US"/>
        </w:rPr>
        <w:t>[36]</w:t>
      </w:r>
      <w:r w:rsidR="00A17148">
        <w:rPr>
          <w:lang w:val="en-US"/>
        </w:rPr>
        <w:fldChar w:fldCharType="end"/>
      </w:r>
      <w:r w:rsidRPr="00703CF5">
        <w:rPr>
          <w:lang w:val="en-US"/>
        </w:rPr>
        <w:t>.</w:t>
      </w:r>
    </w:p>
    <w:p w14:paraId="71867CC2" w14:textId="77777777" w:rsidR="002A1BD8" w:rsidRPr="00703CF5" w:rsidRDefault="002A1BD8">
      <w:pPr>
        <w:ind w:right="117"/>
        <w:rPr>
          <w:b/>
          <w:lang w:val="en-US"/>
        </w:rPr>
      </w:pPr>
    </w:p>
    <w:p w14:paraId="4F6D1BFB" w14:textId="77777777" w:rsidR="002A1BD8" w:rsidRDefault="00D36785" w:rsidP="00862195">
      <w:pPr>
        <w:pStyle w:val="Titolo2"/>
        <w:numPr>
          <w:ilvl w:val="1"/>
          <w:numId w:val="6"/>
        </w:numPr>
        <w:tabs>
          <w:tab w:val="left" w:pos="851"/>
          <w:tab w:val="left" w:pos="851"/>
        </w:tabs>
        <w:rPr>
          <w:color w:val="468AB2"/>
          <w:sz w:val="22"/>
          <w:szCs w:val="22"/>
        </w:rPr>
      </w:pPr>
      <w:bookmarkStart w:id="115" w:name="_Toc172629698"/>
      <w:r>
        <w:rPr>
          <w:sz w:val="22"/>
          <w:szCs w:val="22"/>
        </w:rPr>
        <w:t xml:space="preserve">Methods </w:t>
      </w:r>
      <w:proofErr w:type="spellStart"/>
      <w:r>
        <w:rPr>
          <w:sz w:val="22"/>
          <w:szCs w:val="22"/>
        </w:rPr>
        <w:t>Objective</w:t>
      </w:r>
      <w:proofErr w:type="spellEnd"/>
      <w:r>
        <w:rPr>
          <w:sz w:val="22"/>
          <w:szCs w:val="22"/>
        </w:rPr>
        <w:t xml:space="preserve"> 3</w:t>
      </w:r>
      <w:bookmarkEnd w:id="115"/>
    </w:p>
    <w:p w14:paraId="27D75B27" w14:textId="342DE618"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 SMC and vaccines (</w:t>
      </w:r>
      <w:proofErr w:type="gramStart"/>
      <w:r w:rsidRPr="00703CF5">
        <w:rPr>
          <w:lang w:val="en-US"/>
        </w:rPr>
        <w:t>RTS,S</w:t>
      </w:r>
      <w:proofErr w:type="gramEnd"/>
      <w:r w:rsidRPr="00703CF5">
        <w:rPr>
          <w:lang w:val="en-US"/>
        </w:rPr>
        <w:t xml:space="preserve">, R21). In particular, we will focus on exploring if the geographic extension of vaccination and/or the switch to </w:t>
      </w:r>
      <w:proofErr w:type="spellStart"/>
      <w:r w:rsidRPr="00703CF5">
        <w:rPr>
          <w:lang w:val="en-US"/>
        </w:rPr>
        <w:t>Intercepter</w:t>
      </w:r>
      <w:proofErr w:type="spellEnd"/>
      <w:r w:rsidRPr="00703CF5">
        <w:rPr>
          <w:lang w:val="en-US"/>
        </w:rPr>
        <w:t xml:space="preserve"> G2 </w:t>
      </w:r>
      <w:proofErr w:type="spellStart"/>
      <w:r w:rsidRPr="00703CF5">
        <w:rPr>
          <w:lang w:val="en-US"/>
        </w:rPr>
        <w:t>bednets</w:t>
      </w:r>
      <w:proofErr w:type="spellEnd"/>
      <w:r w:rsidRPr="00703CF5">
        <w:rPr>
          <w:lang w:val="en-US"/>
        </w:rPr>
        <w:t xml:space="preserve">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w:t>
      </w:r>
      <w:ins w:id="116" w:author="Ottavia Prunas" w:date="2024-08-12T11:46:00Z" w16du:dateUtc="2024-08-12T09:46:00Z">
        <w:r w:rsidR="009A43A3">
          <w:rPr>
            <w:lang w:val="en-US"/>
          </w:rPr>
          <w:t>i</w:t>
        </w:r>
      </w:ins>
      <w:del w:id="117" w:author="Ottavia Prunas" w:date="2024-08-12T11:46:00Z" w16du:dateUtc="2024-08-12T09:46:00Z">
        <w:r w:rsidRPr="00703CF5" w:rsidDel="009A43A3">
          <w:rPr>
            <w:lang w:val="en-US"/>
          </w:rPr>
          <w:delText>I</w:delText>
        </w:r>
      </w:del>
      <w:r w:rsidRPr="00703CF5">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0BD0C163"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62979AC0" w14:textId="77777777" w:rsidR="002A1BD8" w:rsidRPr="00703CF5" w:rsidRDefault="00D36785">
      <w:pPr>
        <w:ind w:right="117"/>
        <w:rPr>
          <w:lang w:val="en-US"/>
        </w:rPr>
      </w:pPr>
      <w:r w:rsidRPr="00703CF5">
        <w:rPr>
          <w:b/>
          <w:lang w:val="en-US"/>
        </w:rPr>
        <w:t xml:space="preserve">Outputs and deliverables: </w:t>
      </w:r>
      <w:r w:rsidRPr="00703CF5">
        <w:rPr>
          <w:lang w:val="en-US"/>
        </w:rPr>
        <w:t>Outputs from objective 3 need to address expectations of various stakeholders such as the Ghana NMEP, Global Fund and WHO, but also result in a scientific publication. We will also provide detailed reports with particular emphasis on po</w:t>
      </w:r>
      <w:r w:rsidR="0061667B">
        <w:rPr>
          <w:lang w:val="en-US"/>
        </w:rPr>
        <w:t>licy implications for non-model</w:t>
      </w:r>
      <w:r w:rsidRPr="00703CF5">
        <w:rPr>
          <w:lang w:val="en-US"/>
        </w:rPr>
        <w:t xml:space="preserve">ers. </w:t>
      </w:r>
    </w:p>
    <w:p w14:paraId="6D18A2E5" w14:textId="77777777" w:rsidR="002A1BD8" w:rsidRPr="00703CF5" w:rsidRDefault="00D36785">
      <w:pPr>
        <w:ind w:right="117"/>
        <w:rPr>
          <w:b/>
          <w:lang w:val="en-US"/>
        </w:rPr>
      </w:pPr>
      <w:r w:rsidRPr="00703CF5">
        <w:rPr>
          <w:b/>
          <w:lang w:val="en-US"/>
        </w:rPr>
        <w:t>Risks and their mitigation:</w:t>
      </w:r>
    </w:p>
    <w:p w14:paraId="652E21A7"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w:t>
      </w:r>
      <w:proofErr w:type="spellStart"/>
      <w:r w:rsidRPr="00703CF5">
        <w:rPr>
          <w:lang w:val="en-US"/>
        </w:rPr>
        <w:t>OpenMalaria</w:t>
      </w:r>
      <w:proofErr w:type="spellEnd"/>
      <w:r w:rsidRPr="00703CF5">
        <w:rPr>
          <w:lang w:val="en-US"/>
        </w:rPr>
        <w:t xml:space="preserve"> and so including R21 will depend on getting the parameterization within the </w:t>
      </w:r>
      <w:r w:rsidR="003658AD" w:rsidRPr="00703CF5">
        <w:rPr>
          <w:lang w:val="en-US"/>
        </w:rPr>
        <w:t>period</w:t>
      </w:r>
      <w:r w:rsidRPr="00703CF5">
        <w:rPr>
          <w:lang w:val="en-US"/>
        </w:rPr>
        <w:t xml:space="preserve"> of this PhD.</w:t>
      </w:r>
    </w:p>
    <w:p w14:paraId="35CDE440" w14:textId="77777777" w:rsidR="002A1BD8" w:rsidRPr="00703CF5" w:rsidRDefault="002A1BD8">
      <w:pPr>
        <w:ind w:right="117"/>
        <w:rPr>
          <w:b/>
          <w:lang w:val="en-US"/>
        </w:rPr>
      </w:pPr>
    </w:p>
    <w:p w14:paraId="36BA4A43" w14:textId="77777777" w:rsidR="002A1BD8" w:rsidRDefault="00D36785" w:rsidP="00862195">
      <w:pPr>
        <w:pStyle w:val="Titolo1"/>
        <w:numPr>
          <w:ilvl w:val="0"/>
          <w:numId w:val="6"/>
        </w:numPr>
        <w:tabs>
          <w:tab w:val="left" w:pos="851"/>
          <w:tab w:val="left" w:pos="851"/>
        </w:tabs>
        <w:spacing w:before="0" w:after="0" w:line="240" w:lineRule="auto"/>
        <w:rPr>
          <w:sz w:val="22"/>
          <w:szCs w:val="22"/>
        </w:rPr>
      </w:pPr>
      <w:bookmarkStart w:id="118" w:name="_Toc172629699"/>
      <w:r>
        <w:rPr>
          <w:sz w:val="22"/>
          <w:szCs w:val="22"/>
        </w:rPr>
        <w:lastRenderedPageBreak/>
        <w:t>ETHICAL ISSUES</w:t>
      </w:r>
      <w:bookmarkEnd w:id="118"/>
    </w:p>
    <w:p w14:paraId="23BFAC1B"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0B3A5164" w14:textId="77777777" w:rsidR="002A1BD8" w:rsidRPr="00703CF5" w:rsidRDefault="002A1BD8">
      <w:pPr>
        <w:rPr>
          <w:lang w:val="en-US"/>
        </w:rPr>
      </w:pPr>
    </w:p>
    <w:p w14:paraId="57512B0A" w14:textId="77777777" w:rsidR="002A1BD8" w:rsidRPr="00703CF5" w:rsidRDefault="00D36785" w:rsidP="00862195">
      <w:pPr>
        <w:pStyle w:val="Titolo1"/>
        <w:numPr>
          <w:ilvl w:val="0"/>
          <w:numId w:val="6"/>
        </w:numPr>
        <w:tabs>
          <w:tab w:val="left" w:pos="851"/>
          <w:tab w:val="left" w:pos="851"/>
        </w:tabs>
        <w:spacing w:before="0" w:after="0" w:line="240" w:lineRule="auto"/>
        <w:rPr>
          <w:sz w:val="22"/>
          <w:szCs w:val="22"/>
          <w:lang w:val="en-US"/>
        </w:rPr>
      </w:pPr>
      <w:bookmarkStart w:id="119" w:name="_Toc172629700"/>
      <w:r w:rsidRPr="00703CF5">
        <w:rPr>
          <w:sz w:val="22"/>
          <w:szCs w:val="22"/>
          <w:lang w:val="en-US"/>
        </w:rPr>
        <w:t>LIST OF TENTATIVE TITLES OF MANUSCRIPTS</w:t>
      </w:r>
      <w:bookmarkEnd w:id="119"/>
    </w:p>
    <w:p w14:paraId="5FED03EF"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14:paraId="62848FF0" w14:textId="77777777">
        <w:trPr>
          <w:cantSplit/>
        </w:trPr>
        <w:tc>
          <w:tcPr>
            <w:tcW w:w="1261" w:type="dxa"/>
            <w:shd w:val="clear" w:color="auto" w:fill="9FC5E8"/>
            <w:tcMar>
              <w:top w:w="100" w:type="dxa"/>
              <w:left w:w="100" w:type="dxa"/>
              <w:bottom w:w="100" w:type="dxa"/>
              <w:right w:w="100" w:type="dxa"/>
            </w:tcMar>
          </w:tcPr>
          <w:p w14:paraId="22BCD7D8"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Objective</w:t>
            </w:r>
            <w:proofErr w:type="spellEnd"/>
          </w:p>
        </w:tc>
        <w:tc>
          <w:tcPr>
            <w:tcW w:w="4672" w:type="dxa"/>
            <w:shd w:val="clear" w:color="auto" w:fill="9FC5E8"/>
            <w:tcMar>
              <w:top w:w="100" w:type="dxa"/>
              <w:left w:w="100" w:type="dxa"/>
              <w:bottom w:w="100" w:type="dxa"/>
              <w:right w:w="100" w:type="dxa"/>
            </w:tcMar>
          </w:tcPr>
          <w:p w14:paraId="41B14226"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Manuscript</w:t>
            </w:r>
            <w:proofErr w:type="spellEnd"/>
            <w:r>
              <w:rPr>
                <w:b/>
                <w:sz w:val="18"/>
                <w:szCs w:val="18"/>
              </w:rPr>
              <w:t xml:space="preserve"> Title</w:t>
            </w:r>
          </w:p>
        </w:tc>
        <w:tc>
          <w:tcPr>
            <w:tcW w:w="3402" w:type="dxa"/>
            <w:shd w:val="clear" w:color="auto" w:fill="9FC5E8"/>
            <w:tcMar>
              <w:top w:w="100" w:type="dxa"/>
              <w:left w:w="100" w:type="dxa"/>
              <w:bottom w:w="100" w:type="dxa"/>
              <w:right w:w="100" w:type="dxa"/>
            </w:tcMar>
          </w:tcPr>
          <w:p w14:paraId="48438CFD" w14:textId="77777777" w:rsidR="002A1BD8" w:rsidRDefault="00D36785">
            <w:pPr>
              <w:widowControl w:val="0"/>
              <w:pBdr>
                <w:top w:val="nil"/>
                <w:left w:val="nil"/>
                <w:bottom w:val="nil"/>
                <w:right w:val="nil"/>
                <w:between w:val="nil"/>
              </w:pBdr>
              <w:spacing w:after="0"/>
              <w:jc w:val="left"/>
              <w:rPr>
                <w:b/>
                <w:sz w:val="18"/>
                <w:szCs w:val="18"/>
              </w:rPr>
            </w:pPr>
            <w:proofErr w:type="spellStart"/>
            <w:r>
              <w:rPr>
                <w:b/>
                <w:sz w:val="18"/>
                <w:szCs w:val="18"/>
              </w:rPr>
              <w:t>Authors</w:t>
            </w:r>
            <w:proofErr w:type="spellEnd"/>
          </w:p>
        </w:tc>
      </w:tr>
      <w:tr w:rsidR="002A1BD8" w14:paraId="4C4F7797" w14:textId="77777777">
        <w:trPr>
          <w:cantSplit/>
        </w:trPr>
        <w:tc>
          <w:tcPr>
            <w:tcW w:w="1261" w:type="dxa"/>
            <w:shd w:val="clear" w:color="auto" w:fill="auto"/>
            <w:tcMar>
              <w:top w:w="100" w:type="dxa"/>
              <w:left w:w="100" w:type="dxa"/>
              <w:bottom w:w="100" w:type="dxa"/>
              <w:right w:w="100" w:type="dxa"/>
            </w:tcMar>
          </w:tcPr>
          <w:p w14:paraId="1292D5B6" w14:textId="77777777"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14:paraId="261D73B2"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sz w:val="18"/>
                <w:szCs w:val="18"/>
                <w:lang w:val="en-US"/>
              </w:rPr>
              <w:t>Determining Important Parameters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14:paraId="52EC3F91"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 xml:space="preserve">Christian </w:t>
            </w:r>
            <w:proofErr w:type="spellStart"/>
            <w:r>
              <w:rPr>
                <w:sz w:val="18"/>
                <w:szCs w:val="18"/>
              </w:rPr>
              <w:t>Lengeler</w:t>
            </w:r>
            <w:proofErr w:type="spellEnd"/>
            <w:r>
              <w:rPr>
                <w:sz w:val="18"/>
                <w:szCs w:val="18"/>
              </w:rPr>
              <w:t xml:space="preserve">, Christian Selinger, Emilie </w:t>
            </w:r>
            <w:proofErr w:type="spellStart"/>
            <w:r>
              <w:rPr>
                <w:sz w:val="18"/>
                <w:szCs w:val="18"/>
              </w:rPr>
              <w:t>Pothin</w:t>
            </w:r>
            <w:proofErr w:type="spellEnd"/>
          </w:p>
        </w:tc>
      </w:tr>
      <w:tr w:rsidR="002A1BD8" w14:paraId="7F6BD4D4" w14:textId="77777777">
        <w:trPr>
          <w:cantSplit/>
        </w:trPr>
        <w:tc>
          <w:tcPr>
            <w:tcW w:w="1261" w:type="dxa"/>
            <w:shd w:val="clear" w:color="auto" w:fill="auto"/>
            <w:tcMar>
              <w:top w:w="100" w:type="dxa"/>
              <w:left w:w="100" w:type="dxa"/>
              <w:bottom w:w="100" w:type="dxa"/>
              <w:right w:w="100" w:type="dxa"/>
            </w:tcMar>
          </w:tcPr>
          <w:p w14:paraId="1FABB47F" w14:textId="77777777"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14:paraId="19384168" w14:textId="77777777"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14:paraId="1E320162"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 xml:space="preserve">, </w:t>
            </w:r>
            <w:r w:rsidR="00DD3847">
              <w:rPr>
                <w:sz w:val="18"/>
                <w:szCs w:val="18"/>
              </w:rPr>
              <w:t>Amanda Ross,</w:t>
            </w:r>
            <w:r>
              <w:rPr>
                <w:sz w:val="18"/>
                <w:szCs w:val="18"/>
              </w:rPr>
              <w:t xml:space="preserve"> Christian Selinger, Emilie </w:t>
            </w:r>
            <w:proofErr w:type="spellStart"/>
            <w:r>
              <w:rPr>
                <w:sz w:val="18"/>
                <w:szCs w:val="18"/>
              </w:rPr>
              <w:t>Pothin</w:t>
            </w:r>
            <w:proofErr w:type="spellEnd"/>
          </w:p>
        </w:tc>
      </w:tr>
      <w:tr w:rsidR="002A1BD8" w14:paraId="08639E48" w14:textId="77777777">
        <w:trPr>
          <w:cantSplit/>
        </w:trPr>
        <w:tc>
          <w:tcPr>
            <w:tcW w:w="1261" w:type="dxa"/>
            <w:shd w:val="clear" w:color="auto" w:fill="auto"/>
            <w:tcMar>
              <w:top w:w="100" w:type="dxa"/>
              <w:left w:w="100" w:type="dxa"/>
              <w:bottom w:w="100" w:type="dxa"/>
              <w:right w:w="100" w:type="dxa"/>
            </w:tcMar>
          </w:tcPr>
          <w:p w14:paraId="66D0CD1D" w14:textId="77777777"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14:paraId="7359B45D" w14:textId="77777777" w:rsidR="002A1BD8" w:rsidRPr="00703CF5" w:rsidRDefault="00D36785">
            <w:pPr>
              <w:widowControl w:val="0"/>
              <w:pBdr>
                <w:top w:val="nil"/>
                <w:left w:val="nil"/>
                <w:bottom w:val="nil"/>
                <w:right w:val="nil"/>
                <w:between w:val="nil"/>
              </w:pBdr>
              <w:spacing w:after="0"/>
              <w:ind w:left="0"/>
              <w:jc w:val="left"/>
              <w:rPr>
                <w:sz w:val="18"/>
                <w:szCs w:val="18"/>
                <w:lang w:val="en-US"/>
              </w:rPr>
            </w:pPr>
            <w:proofErr w:type="spellStart"/>
            <w:r w:rsidRPr="00703CF5">
              <w:rPr>
                <w:sz w:val="18"/>
                <w:szCs w:val="18"/>
                <w:lang w:val="en-US"/>
              </w:rPr>
              <w:t>Prioritisation</w:t>
            </w:r>
            <w:proofErr w:type="spellEnd"/>
            <w:r w:rsidRPr="00703CF5">
              <w:rPr>
                <w:sz w:val="18"/>
                <w:szCs w:val="18"/>
                <w:lang w:val="en-US"/>
              </w:rPr>
              <w:t xml:space="preserve"> of vaccination in Ghana to reach malaria control targets: A modelling study.</w:t>
            </w:r>
          </w:p>
        </w:tc>
        <w:tc>
          <w:tcPr>
            <w:tcW w:w="3402" w:type="dxa"/>
            <w:shd w:val="clear" w:color="auto" w:fill="auto"/>
            <w:tcMar>
              <w:top w:w="100" w:type="dxa"/>
              <w:left w:w="100" w:type="dxa"/>
              <w:bottom w:w="100" w:type="dxa"/>
              <w:right w:w="100" w:type="dxa"/>
            </w:tcMar>
          </w:tcPr>
          <w:p w14:paraId="53694407" w14:textId="77777777"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w:t>
            </w:r>
            <w:proofErr w:type="spellStart"/>
            <w:r>
              <w:rPr>
                <w:sz w:val="18"/>
                <w:szCs w:val="18"/>
              </w:rPr>
              <w:t>Lengeler</w:t>
            </w:r>
            <w:proofErr w:type="spellEnd"/>
            <w:r>
              <w:rPr>
                <w:sz w:val="18"/>
                <w:szCs w:val="18"/>
              </w:rPr>
              <w:t>,</w:t>
            </w:r>
            <w:r w:rsidR="00DD3847">
              <w:rPr>
                <w:sz w:val="18"/>
                <w:szCs w:val="18"/>
              </w:rPr>
              <w:t xml:space="preserve"> Amanda Ross,</w:t>
            </w:r>
            <w:r>
              <w:rPr>
                <w:sz w:val="18"/>
                <w:szCs w:val="18"/>
              </w:rPr>
              <w:t xml:space="preserve"> Christian Selinger, Emilie </w:t>
            </w:r>
            <w:proofErr w:type="spellStart"/>
            <w:r>
              <w:rPr>
                <w:sz w:val="18"/>
                <w:szCs w:val="18"/>
              </w:rPr>
              <w:t>Pothin</w:t>
            </w:r>
            <w:proofErr w:type="spellEnd"/>
          </w:p>
        </w:tc>
      </w:tr>
    </w:tbl>
    <w:p w14:paraId="70BBEC8C" w14:textId="77777777" w:rsidR="002A1BD8" w:rsidRDefault="002A1BD8">
      <w:pPr>
        <w:ind w:left="720"/>
      </w:pPr>
    </w:p>
    <w:p w14:paraId="746EA021" w14:textId="77777777" w:rsidR="002A1BD8" w:rsidRDefault="00D36785" w:rsidP="00862195">
      <w:pPr>
        <w:pStyle w:val="Titolo1"/>
        <w:numPr>
          <w:ilvl w:val="0"/>
          <w:numId w:val="6"/>
        </w:numPr>
        <w:tabs>
          <w:tab w:val="left" w:pos="851"/>
          <w:tab w:val="left" w:pos="851"/>
        </w:tabs>
        <w:spacing w:after="0" w:line="240" w:lineRule="auto"/>
        <w:rPr>
          <w:sz w:val="22"/>
          <w:szCs w:val="22"/>
        </w:rPr>
      </w:pPr>
      <w:bookmarkStart w:id="120" w:name="_Toc172629701"/>
      <w:r>
        <w:rPr>
          <w:sz w:val="22"/>
          <w:szCs w:val="22"/>
        </w:rPr>
        <w:t>TIMEPLAN WITH MILESTONES</w:t>
      </w:r>
      <w:bookmarkEnd w:id="120"/>
    </w:p>
    <w:p w14:paraId="53021A22" w14:textId="77777777"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14:paraId="34417263" w14:textId="77777777"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2B165D8" w14:textId="77777777"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3A9CBAA1" w14:textId="77777777" w:rsidR="002A1BD8" w:rsidRDefault="00D36785">
            <w:pPr>
              <w:widowControl w:val="0"/>
              <w:pBdr>
                <w:top w:val="nil"/>
                <w:left w:val="nil"/>
                <w:bottom w:val="nil"/>
                <w:right w:val="nil"/>
                <w:between w:val="nil"/>
              </w:pBdr>
              <w:spacing w:after="0"/>
              <w:jc w:val="center"/>
              <w:rPr>
                <w:b/>
              </w:rPr>
            </w:pPr>
            <w:r>
              <w:rPr>
                <w:b/>
              </w:rPr>
              <w:t xml:space="preserve">Main </w:t>
            </w:r>
            <w:proofErr w:type="spellStart"/>
            <w:r>
              <w:rPr>
                <w:b/>
              </w:rPr>
              <w:t>activity</w:t>
            </w:r>
            <w:proofErr w:type="spellEnd"/>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29B07DF1" w14:textId="77777777"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2DC5D04" w14:textId="77777777"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0AE953D3" w14:textId="77777777" w:rsidR="002A1BD8" w:rsidRDefault="00D36785">
            <w:pPr>
              <w:widowControl w:val="0"/>
              <w:pBdr>
                <w:top w:val="nil"/>
                <w:left w:val="nil"/>
                <w:bottom w:val="nil"/>
                <w:right w:val="nil"/>
                <w:between w:val="nil"/>
              </w:pBdr>
              <w:spacing w:after="0"/>
              <w:jc w:val="center"/>
              <w:rPr>
                <w:b/>
              </w:rPr>
            </w:pPr>
            <w:r>
              <w:rPr>
                <w:b/>
              </w:rPr>
              <w:t>2026</w:t>
            </w:r>
          </w:p>
        </w:tc>
      </w:tr>
      <w:tr w:rsidR="002A1BD8" w14:paraId="435643DB" w14:textId="77777777"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4DCE044D"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387CA9F" w14:textId="77777777"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B752EFF"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98C295"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46D8EB8"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08F259"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462170"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17DAF1D"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DB3B4D0" w14:textId="77777777"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2C8221" w14:textId="77777777"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88FB7D" w14:textId="77777777"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224B989" w14:textId="77777777"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EE8F6B" w14:textId="77777777"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C00BCC1" w14:textId="77777777" w:rsidR="002A1BD8" w:rsidRDefault="00D36785">
            <w:pPr>
              <w:widowControl w:val="0"/>
              <w:pBdr>
                <w:top w:val="nil"/>
                <w:left w:val="nil"/>
                <w:bottom w:val="nil"/>
                <w:right w:val="nil"/>
                <w:between w:val="nil"/>
              </w:pBdr>
              <w:spacing w:after="0"/>
              <w:jc w:val="left"/>
              <w:rPr>
                <w:b/>
              </w:rPr>
            </w:pPr>
            <w:r>
              <w:rPr>
                <w:b/>
              </w:rPr>
              <w:t>Q4</w:t>
            </w:r>
          </w:p>
        </w:tc>
      </w:tr>
      <w:tr w:rsidR="002A1BD8" w14:paraId="7DCBA610" w14:textId="77777777"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F75F941"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E82481" w14:textId="77777777" w:rsidR="002A1BD8" w:rsidRDefault="00D36785">
            <w:pPr>
              <w:widowControl w:val="0"/>
              <w:pBdr>
                <w:top w:val="nil"/>
                <w:left w:val="nil"/>
                <w:bottom w:val="nil"/>
                <w:right w:val="nil"/>
                <w:between w:val="nil"/>
              </w:pBdr>
              <w:spacing w:after="0"/>
              <w:jc w:val="left"/>
            </w:pPr>
            <w:proofErr w:type="spellStart"/>
            <w:r>
              <w:t>Proposal</w:t>
            </w:r>
            <w:proofErr w:type="spellEnd"/>
            <w:r>
              <w:t xml:space="preserve">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23CD464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150EBED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1BCAAF3"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DF732D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F66915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CE3713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C7BB31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93085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3B4FE2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185F4C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B0B75DE"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B592C1" w14:textId="77777777" w:rsidR="002A1BD8" w:rsidRDefault="002A1BD8">
            <w:pPr>
              <w:widowControl w:val="0"/>
              <w:pBdr>
                <w:top w:val="nil"/>
                <w:left w:val="nil"/>
                <w:bottom w:val="nil"/>
                <w:right w:val="nil"/>
                <w:between w:val="nil"/>
              </w:pBdr>
              <w:spacing w:after="0"/>
              <w:jc w:val="left"/>
            </w:pPr>
          </w:p>
        </w:tc>
      </w:tr>
      <w:tr w:rsidR="002A1BD8" w14:paraId="2A78A4D6" w14:textId="77777777"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08AEBD9C" w14:textId="77777777"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32ACBEA6" w14:textId="77777777" w:rsidR="002A1BD8" w:rsidRDefault="00D36785">
            <w:pPr>
              <w:widowControl w:val="0"/>
              <w:pBdr>
                <w:top w:val="nil"/>
                <w:left w:val="nil"/>
                <w:bottom w:val="nil"/>
                <w:right w:val="nil"/>
                <w:between w:val="nil"/>
              </w:pBdr>
              <w:spacing w:after="0"/>
              <w:jc w:val="left"/>
            </w:pPr>
            <w:proofErr w:type="spellStart"/>
            <w:r>
              <w:t>OpenMalaria</w:t>
            </w:r>
            <w:proofErr w:type="spellEnd"/>
            <w:r>
              <w:t xml:space="preserve"> </w:t>
            </w:r>
            <w:proofErr w:type="spellStart"/>
            <w:r>
              <w:t>training</w:t>
            </w:r>
            <w:proofErr w:type="spellEnd"/>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281AA9E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21F4638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9AE16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BC5D81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0000335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2BD640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6B3EDFC"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FBDCB1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2421F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37016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13E9B80"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79E03C5D" w14:textId="77777777" w:rsidR="002A1BD8" w:rsidRDefault="002A1BD8">
            <w:pPr>
              <w:widowControl w:val="0"/>
              <w:pBdr>
                <w:top w:val="nil"/>
                <w:left w:val="nil"/>
                <w:bottom w:val="nil"/>
                <w:right w:val="nil"/>
                <w:between w:val="nil"/>
              </w:pBdr>
              <w:spacing w:after="0"/>
              <w:jc w:val="left"/>
            </w:pPr>
          </w:p>
        </w:tc>
      </w:tr>
      <w:tr w:rsidR="002A1BD8" w:rsidRPr="009872D7" w14:paraId="05F14B55"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715872B1"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14:paraId="6934DF0B"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C5D94D2"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D22FE6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62858AA8"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38252A72"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04DA21F9"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3F55F6A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FE4D436"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68AE108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78BC0C7C"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137F944"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3B62883C"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14:paraId="4E113A2A"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0FB65DDD"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14E3A8D7"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7CD0F2FA" w14:textId="77777777"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7066DD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CB07EE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A00A3B5"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7595170A"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73A1D4FD"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274DF94"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8B1F95E"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EB88BB9"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68D52CB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52179FE"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051D560"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5E737E05" w14:textId="77777777" w:rsidR="002A1BD8" w:rsidRDefault="002A1BD8">
            <w:pPr>
              <w:widowControl w:val="0"/>
              <w:pBdr>
                <w:top w:val="nil"/>
                <w:left w:val="nil"/>
                <w:bottom w:val="nil"/>
                <w:right w:val="nil"/>
                <w:between w:val="nil"/>
              </w:pBdr>
              <w:spacing w:after="0"/>
              <w:jc w:val="left"/>
            </w:pPr>
          </w:p>
        </w:tc>
      </w:tr>
      <w:tr w:rsidR="002A1BD8" w:rsidRPr="009872D7" w14:paraId="75E2A045" w14:textId="7777777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14:paraId="623B9331" w14:textId="77777777"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228AA993" w14:textId="77777777"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C984006"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37DCF4E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32AD24A1"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76309F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D82C5B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4CE6D32B"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4E3FF78E"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708E1C0"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AC92A16"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6075B2" w14:textId="77777777"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98FF021" w14:textId="77777777"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41FBD9E3" w14:textId="77777777" w:rsidR="002A1BD8" w:rsidRPr="00703CF5" w:rsidRDefault="002A1BD8">
            <w:pPr>
              <w:widowControl w:val="0"/>
              <w:pBdr>
                <w:top w:val="nil"/>
                <w:left w:val="nil"/>
                <w:bottom w:val="nil"/>
                <w:right w:val="nil"/>
                <w:between w:val="nil"/>
              </w:pBdr>
              <w:spacing w:after="0"/>
              <w:jc w:val="left"/>
              <w:rPr>
                <w:lang w:val="en-US"/>
              </w:rPr>
            </w:pPr>
          </w:p>
        </w:tc>
      </w:tr>
      <w:tr w:rsidR="002A1BD8" w14:paraId="05CB26B6" w14:textId="7777777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14:paraId="122B69DC" w14:textId="77777777"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2688DAE4" w14:textId="77777777"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6B42189E"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1B763A7"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376DA0E"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1982381"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1496CC3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825A80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57AC2860"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0295D341"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48D61910"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88C5A5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1B72E984"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227536FC" w14:textId="77777777" w:rsidR="002A1BD8" w:rsidRDefault="002A1BD8">
            <w:pPr>
              <w:widowControl w:val="0"/>
              <w:pBdr>
                <w:top w:val="nil"/>
                <w:left w:val="nil"/>
                <w:bottom w:val="nil"/>
                <w:right w:val="nil"/>
                <w:between w:val="nil"/>
              </w:pBdr>
              <w:spacing w:after="0"/>
              <w:jc w:val="left"/>
            </w:pPr>
          </w:p>
        </w:tc>
      </w:tr>
      <w:tr w:rsidR="002A1BD8" w14:paraId="235830E8" w14:textId="77777777"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D98BA54" w14:textId="77777777"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14:paraId="47311AC8" w14:textId="77777777" w:rsidR="002A1BD8" w:rsidRDefault="00D36785">
            <w:pPr>
              <w:widowControl w:val="0"/>
              <w:pBdr>
                <w:top w:val="nil"/>
                <w:left w:val="nil"/>
                <w:bottom w:val="nil"/>
                <w:right w:val="nil"/>
                <w:between w:val="nil"/>
              </w:pBdr>
              <w:spacing w:after="0"/>
              <w:jc w:val="left"/>
            </w:pPr>
            <w: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1DD449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09C6DA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C28817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8FC1A48"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2A892AD4"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B3CC55B"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56C12B2"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6E15FA0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5C259D55"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A11A81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26B1909"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14:paraId="61AC2018" w14:textId="77777777" w:rsidR="002A1BD8" w:rsidRDefault="002A1BD8">
            <w:pPr>
              <w:widowControl w:val="0"/>
              <w:pBdr>
                <w:top w:val="nil"/>
                <w:left w:val="nil"/>
                <w:bottom w:val="nil"/>
                <w:right w:val="nil"/>
                <w:between w:val="nil"/>
              </w:pBdr>
              <w:spacing w:after="0"/>
              <w:jc w:val="left"/>
            </w:pPr>
          </w:p>
        </w:tc>
      </w:tr>
      <w:tr w:rsidR="002A1BD8" w14:paraId="5BBE3A00" w14:textId="77777777"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9590C40" w14:textId="77777777"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14:paraId="3837B02B" w14:textId="77777777"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B6E2EF2"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D0BE523"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C6246C8"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142430B"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612D56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B9203DF"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BAB5D0D"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81D89CC" w14:textId="77777777"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603C3B49"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1BB5A1B" w14:textId="77777777"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B7C7795" w14:textId="77777777"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14:paraId="41044455" w14:textId="77777777" w:rsidR="002A1BD8" w:rsidRDefault="002A1BD8">
            <w:pPr>
              <w:widowControl w:val="0"/>
              <w:pBdr>
                <w:top w:val="nil"/>
                <w:left w:val="nil"/>
                <w:bottom w:val="nil"/>
                <w:right w:val="nil"/>
                <w:between w:val="nil"/>
              </w:pBdr>
              <w:spacing w:after="0"/>
              <w:jc w:val="left"/>
            </w:pPr>
          </w:p>
        </w:tc>
      </w:tr>
      <w:tr w:rsidR="002A1BD8" w14:paraId="5E8FD55A" w14:textId="77777777"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2BC3E758" w14:textId="77777777"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8EF08A" w14:textId="77777777" w:rsidR="002A1BD8" w:rsidRDefault="00D36785">
            <w:pPr>
              <w:widowControl w:val="0"/>
              <w:pBdr>
                <w:top w:val="nil"/>
                <w:left w:val="nil"/>
                <w:bottom w:val="nil"/>
                <w:right w:val="nil"/>
                <w:between w:val="nil"/>
              </w:pBdr>
              <w:spacing w:after="0"/>
              <w:jc w:val="left"/>
            </w:pPr>
            <w:r>
              <w:t xml:space="preserve">Thesis </w:t>
            </w:r>
            <w:proofErr w:type="spellStart"/>
            <w:r>
              <w:t>writing</w:t>
            </w:r>
            <w:proofErr w:type="spellEnd"/>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27AEA23F"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19302A1"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2FD8E016"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1980B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236C96D9"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3C18D"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84F2F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6A0F8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19E18190"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7B341F8A" w14:textId="77777777"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19AAF41C" w14:textId="77777777"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4E639D21" w14:textId="77777777" w:rsidR="002A1BD8" w:rsidRDefault="002A1BD8">
            <w:pPr>
              <w:widowControl w:val="0"/>
              <w:pBdr>
                <w:top w:val="nil"/>
                <w:left w:val="nil"/>
                <w:bottom w:val="nil"/>
                <w:right w:val="nil"/>
                <w:between w:val="nil"/>
              </w:pBdr>
              <w:spacing w:after="0"/>
              <w:jc w:val="left"/>
            </w:pPr>
          </w:p>
        </w:tc>
      </w:tr>
    </w:tbl>
    <w:p w14:paraId="4EF8B9C8" w14:textId="77777777" w:rsidR="002A1BD8" w:rsidRDefault="002A1BD8"/>
    <w:p w14:paraId="36FC1090" w14:textId="77777777" w:rsidR="002A1BD8" w:rsidRDefault="00D36785" w:rsidP="00862195">
      <w:pPr>
        <w:pStyle w:val="Titolo1"/>
        <w:numPr>
          <w:ilvl w:val="0"/>
          <w:numId w:val="6"/>
        </w:numPr>
        <w:tabs>
          <w:tab w:val="left" w:pos="851"/>
          <w:tab w:val="left" w:pos="851"/>
        </w:tabs>
        <w:spacing w:before="0" w:after="0" w:line="240" w:lineRule="auto"/>
        <w:rPr>
          <w:sz w:val="22"/>
          <w:szCs w:val="22"/>
        </w:rPr>
      </w:pPr>
      <w:bookmarkStart w:id="121" w:name="_Toc172629702"/>
      <w:r>
        <w:rPr>
          <w:sz w:val="22"/>
          <w:szCs w:val="22"/>
        </w:rPr>
        <w:t>COLLABORATION AND SUPPORT</w:t>
      </w:r>
      <w:bookmarkEnd w:id="121"/>
    </w:p>
    <w:p w14:paraId="7F143528" w14:textId="77777777" w:rsidR="002A1BD8" w:rsidRDefault="00D36785">
      <w:pPr>
        <w:rPr>
          <w:b/>
        </w:rPr>
      </w:pPr>
      <w:r>
        <w:rPr>
          <w:b/>
        </w:rPr>
        <w:t>Internal (Swiss TPH):</w:t>
      </w:r>
    </w:p>
    <w:p w14:paraId="45483F5C" w14:textId="77777777" w:rsidR="002A1BD8" w:rsidRPr="00703CF5" w:rsidRDefault="00D36785">
      <w:pPr>
        <w:numPr>
          <w:ilvl w:val="0"/>
          <w:numId w:val="3"/>
        </w:numPr>
        <w:rPr>
          <w:lang w:val="en-US"/>
        </w:rPr>
      </w:pPr>
      <w:r w:rsidRPr="00703CF5">
        <w:rPr>
          <w:lang w:val="en-US"/>
        </w:rPr>
        <w:t xml:space="preserve">Modeling support: Dr. Emilie </w:t>
      </w:r>
      <w:proofErr w:type="spellStart"/>
      <w:r w:rsidRPr="00703CF5">
        <w:rPr>
          <w:lang w:val="en-US"/>
        </w:rPr>
        <w:t>Pothin</w:t>
      </w:r>
      <w:proofErr w:type="spellEnd"/>
      <w:r w:rsidRPr="00703CF5">
        <w:rPr>
          <w:lang w:val="en-US"/>
        </w:rPr>
        <w:t>, Dr. Christian Selinger</w:t>
      </w:r>
    </w:p>
    <w:p w14:paraId="7FB381C3" w14:textId="77777777" w:rsidR="002A1BD8" w:rsidRDefault="00D36785">
      <w:pPr>
        <w:numPr>
          <w:ilvl w:val="0"/>
          <w:numId w:val="3"/>
        </w:numPr>
      </w:pPr>
      <w:proofErr w:type="spellStart"/>
      <w:r>
        <w:lastRenderedPageBreak/>
        <w:t>Epidemiology</w:t>
      </w:r>
      <w:proofErr w:type="spellEnd"/>
      <w:r>
        <w:t xml:space="preserve"> support: Prof. Dr. Christian </w:t>
      </w:r>
      <w:proofErr w:type="spellStart"/>
      <w:r>
        <w:t>Lengeler</w:t>
      </w:r>
      <w:proofErr w:type="spellEnd"/>
      <w:r>
        <w:t xml:space="preserve"> </w:t>
      </w:r>
    </w:p>
    <w:p w14:paraId="248611C6" w14:textId="77777777" w:rsidR="002A1BD8" w:rsidRDefault="00D36785">
      <w:pPr>
        <w:rPr>
          <w:b/>
        </w:rPr>
      </w:pPr>
      <w:r>
        <w:rPr>
          <w:b/>
        </w:rPr>
        <w:t>External (Ghana):</w:t>
      </w:r>
    </w:p>
    <w:p w14:paraId="46649D30" w14:textId="77777777" w:rsidR="002A1BD8" w:rsidRPr="00703CF5" w:rsidRDefault="00D36785">
      <w:pPr>
        <w:numPr>
          <w:ilvl w:val="0"/>
          <w:numId w:val="4"/>
        </w:numPr>
        <w:rPr>
          <w:lang w:val="en-US"/>
        </w:rPr>
      </w:pPr>
      <w:r w:rsidRPr="00703CF5">
        <w:rPr>
          <w:lang w:val="en-US"/>
        </w:rPr>
        <w:t>Public Health: Prof. Evelyn Ansah (UHAS)</w:t>
      </w:r>
    </w:p>
    <w:p w14:paraId="1CEF267D" w14:textId="77777777" w:rsidR="002A1BD8" w:rsidRPr="00703CF5" w:rsidRDefault="00D36785">
      <w:pPr>
        <w:numPr>
          <w:ilvl w:val="0"/>
          <w:numId w:val="4"/>
        </w:numPr>
        <w:rPr>
          <w:lang w:val="en-US"/>
        </w:rPr>
      </w:pPr>
      <w:r w:rsidRPr="00703CF5">
        <w:rPr>
          <w:lang w:val="en-US"/>
        </w:rPr>
        <w:t>Mathematics/modeling: Dr. Rhoda Hawkins (AIMS-Ghana)</w:t>
      </w:r>
    </w:p>
    <w:p w14:paraId="1DA43A0B" w14:textId="77777777" w:rsidR="002A1BD8" w:rsidRDefault="00D36785">
      <w:pPr>
        <w:rPr>
          <w:b/>
        </w:rPr>
      </w:pPr>
      <w:r>
        <w:rPr>
          <w:b/>
        </w:rPr>
        <w:t xml:space="preserve">Data </w:t>
      </w:r>
      <w:proofErr w:type="spellStart"/>
      <w:r>
        <w:rPr>
          <w:b/>
        </w:rPr>
        <w:t>availability</w:t>
      </w:r>
      <w:proofErr w:type="spellEnd"/>
      <w:r>
        <w:rPr>
          <w:b/>
        </w:rPr>
        <w:t>:</w:t>
      </w:r>
    </w:p>
    <w:p w14:paraId="4053670D" w14:textId="77777777" w:rsidR="002A1BD8" w:rsidRPr="00703CF5" w:rsidRDefault="00D36785">
      <w:pPr>
        <w:numPr>
          <w:ilvl w:val="0"/>
          <w:numId w:val="5"/>
        </w:numPr>
        <w:rPr>
          <w:lang w:val="en-US"/>
        </w:rPr>
      </w:pPr>
      <w:r w:rsidRPr="00703CF5">
        <w:rPr>
          <w:lang w:val="en-US"/>
        </w:rPr>
        <w:t xml:space="preserve">Geospatial estimates: Dr. Punam </w:t>
      </w:r>
      <w:proofErr w:type="spellStart"/>
      <w:r w:rsidRPr="00703CF5">
        <w:rPr>
          <w:lang w:val="en-US"/>
        </w:rPr>
        <w:t>Amratia</w:t>
      </w:r>
      <w:proofErr w:type="spellEnd"/>
      <w:r w:rsidRPr="00703CF5">
        <w:rPr>
          <w:lang w:val="en-US"/>
        </w:rPr>
        <w:t xml:space="preserve"> (MAP-Tanzania), Sammy Oppong (MAP)</w:t>
      </w:r>
    </w:p>
    <w:p w14:paraId="5AA53A42"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w:t>
      </w:r>
      <w:proofErr w:type="spellStart"/>
      <w:r w:rsidRPr="00703CF5">
        <w:rPr>
          <w:lang w:val="en-US"/>
        </w:rPr>
        <w:t>Malm</w:t>
      </w:r>
      <w:proofErr w:type="spellEnd"/>
      <w:r w:rsidRPr="00703CF5">
        <w:rPr>
          <w:lang w:val="en-US"/>
        </w:rPr>
        <w:t xml:space="preserve">, </w:t>
      </w:r>
      <w:proofErr w:type="spellStart"/>
      <w:r w:rsidRPr="00703CF5">
        <w:rPr>
          <w:lang w:val="en-US"/>
        </w:rPr>
        <w:t>Wahjib</w:t>
      </w:r>
      <w:proofErr w:type="spellEnd"/>
      <w:r w:rsidRPr="00703CF5">
        <w:rPr>
          <w:lang w:val="en-US"/>
        </w:rPr>
        <w:t xml:space="preserve"> Mohammed, NMEP Ghana</w:t>
      </w:r>
    </w:p>
    <w:p w14:paraId="0FB8DC55" w14:textId="77777777" w:rsidR="002A1BD8" w:rsidRDefault="00D36785" w:rsidP="00862195">
      <w:pPr>
        <w:pStyle w:val="Titolo1"/>
        <w:numPr>
          <w:ilvl w:val="0"/>
          <w:numId w:val="6"/>
        </w:numPr>
        <w:tabs>
          <w:tab w:val="left" w:pos="851"/>
          <w:tab w:val="left" w:pos="851"/>
        </w:tabs>
        <w:spacing w:after="0" w:line="240" w:lineRule="auto"/>
        <w:rPr>
          <w:sz w:val="22"/>
          <w:szCs w:val="22"/>
        </w:rPr>
      </w:pPr>
      <w:bookmarkStart w:id="122" w:name="_Toc172629703"/>
      <w:r>
        <w:rPr>
          <w:sz w:val="22"/>
          <w:szCs w:val="22"/>
        </w:rPr>
        <w:t>PHD COMMITTEE</w:t>
      </w:r>
      <w:bookmarkEnd w:id="122"/>
    </w:p>
    <w:p w14:paraId="41E96100" w14:textId="77777777"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 xml:space="preserve">Dr. Emilie </w:t>
      </w:r>
      <w:proofErr w:type="spellStart"/>
      <w:r w:rsidRPr="00703CF5">
        <w:rPr>
          <w:lang w:val="en-US"/>
        </w:rPr>
        <w:t>Pothin</w:t>
      </w:r>
      <w:proofErr w:type="spellEnd"/>
      <w:r w:rsidRPr="00703CF5">
        <w:rPr>
          <w:lang w:val="en-US"/>
        </w:rPr>
        <w:t>, Swiss TPH</w:t>
      </w:r>
    </w:p>
    <w:p w14:paraId="313B18B7" w14:textId="77777777"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 xml:space="preserve">Prof. Dr. Christian </w:t>
      </w:r>
      <w:proofErr w:type="spellStart"/>
      <w:r w:rsidRPr="00703CF5">
        <w:rPr>
          <w:lang w:val="en-US"/>
        </w:rPr>
        <w:t>Lengeler</w:t>
      </w:r>
      <w:proofErr w:type="spellEnd"/>
      <w:r w:rsidRPr="00703CF5">
        <w:rPr>
          <w:lang w:val="en-US"/>
        </w:rPr>
        <w:t>, Swiss TPH</w:t>
      </w:r>
    </w:p>
    <w:p w14:paraId="432FE48B" w14:textId="77777777"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Dr. Christian Selinger, Swiss TPH</w:t>
      </w:r>
    </w:p>
    <w:p w14:paraId="1F5F8DF4" w14:textId="77777777"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14:paraId="2FD57ADF" w14:textId="77777777" w:rsidR="002A1BD8" w:rsidRPr="00A94BCA" w:rsidRDefault="003417AC">
      <w:pPr>
        <w:spacing w:before="240" w:after="240"/>
        <w:ind w:left="360"/>
        <w:rPr>
          <w:lang w:val="en-US"/>
        </w:rPr>
      </w:pPr>
      <w:r>
        <w:rPr>
          <w:b/>
          <w:lang w:val="en-US"/>
        </w:rPr>
        <w:t>Proposal</w:t>
      </w:r>
      <w:r w:rsidR="00A94BCA" w:rsidRPr="00A94BCA">
        <w:rPr>
          <w:b/>
          <w:lang w:val="en-US"/>
        </w:rPr>
        <w:t xml:space="preserve"> </w:t>
      </w:r>
      <w:r w:rsidR="00A94BCA">
        <w:rPr>
          <w:b/>
          <w:lang w:val="en-US"/>
        </w:rPr>
        <w:t xml:space="preserve">Reviewers </w:t>
      </w:r>
      <w:r w:rsidR="00D36785" w:rsidRPr="00A94BCA">
        <w:rPr>
          <w:lang w:val="en-US"/>
        </w:rPr>
        <w:t xml:space="preserve">  </w:t>
      </w:r>
      <w:r>
        <w:rPr>
          <w:lang w:val="en-US"/>
        </w:rPr>
        <w:t xml:space="preserve">              </w:t>
      </w:r>
      <w:r w:rsidR="00D36785" w:rsidRPr="00A94BCA">
        <w:rPr>
          <w:lang w:val="en-US"/>
        </w:rPr>
        <w:t xml:space="preserve">                         Dr. Ottavia Prunas, Swiss TPH</w:t>
      </w:r>
    </w:p>
    <w:p w14:paraId="2BD77D74" w14:textId="77777777" w:rsidR="002A1BD8" w:rsidRDefault="00D36785">
      <w:pPr>
        <w:spacing w:before="240" w:after="240"/>
        <w:ind w:left="360"/>
      </w:pP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t>Prof. Günther Fink, Swiss TPH</w:t>
      </w:r>
    </w:p>
    <w:p w14:paraId="04F486B6" w14:textId="77777777" w:rsidR="002A1BD8" w:rsidRDefault="00D36785" w:rsidP="00862195">
      <w:pPr>
        <w:pStyle w:val="Titolo1"/>
        <w:numPr>
          <w:ilvl w:val="0"/>
          <w:numId w:val="6"/>
        </w:numPr>
        <w:tabs>
          <w:tab w:val="left" w:pos="851"/>
          <w:tab w:val="left" w:pos="851"/>
        </w:tabs>
        <w:spacing w:after="0" w:line="240" w:lineRule="auto"/>
        <w:rPr>
          <w:sz w:val="22"/>
          <w:szCs w:val="22"/>
        </w:rPr>
      </w:pPr>
      <w:bookmarkStart w:id="123" w:name="_Toc172629704"/>
      <w:r>
        <w:rPr>
          <w:sz w:val="22"/>
          <w:szCs w:val="22"/>
        </w:rPr>
        <w:t>SHORT CV</w:t>
      </w:r>
      <w:bookmarkEnd w:id="123"/>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14:paraId="1A4AFA96" w14:textId="77777777">
        <w:trPr>
          <w:cantSplit/>
          <w:trHeight w:val="270"/>
        </w:trPr>
        <w:tc>
          <w:tcPr>
            <w:tcW w:w="2282" w:type="dxa"/>
            <w:vAlign w:val="top"/>
          </w:tcPr>
          <w:p w14:paraId="33E0B71B"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14:paraId="4EDD491F"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14:paraId="6B6AD65B" w14:textId="77777777">
        <w:trPr>
          <w:cantSplit/>
          <w:trHeight w:val="270"/>
        </w:trPr>
        <w:tc>
          <w:tcPr>
            <w:tcW w:w="2282" w:type="dxa"/>
            <w:vAlign w:val="top"/>
          </w:tcPr>
          <w:p w14:paraId="497C1B8B"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Date </w:t>
            </w:r>
            <w:proofErr w:type="spellStart"/>
            <w:r>
              <w:rPr>
                <w:rFonts w:eastAsia="Arial" w:cs="Arial"/>
                <w:color w:val="000000"/>
                <w:sz w:val="22"/>
                <w:szCs w:val="22"/>
              </w:rPr>
              <w:t>of</w:t>
            </w:r>
            <w:proofErr w:type="spellEnd"/>
            <w:r>
              <w:rPr>
                <w:rFonts w:eastAsia="Arial" w:cs="Arial"/>
                <w:color w:val="000000"/>
                <w:sz w:val="22"/>
                <w:szCs w:val="22"/>
              </w:rPr>
              <w:t xml:space="preserve"> </w:t>
            </w:r>
            <w:proofErr w:type="spellStart"/>
            <w:r>
              <w:rPr>
                <w:rFonts w:eastAsia="Arial" w:cs="Arial"/>
                <w:color w:val="000000"/>
                <w:sz w:val="22"/>
                <w:szCs w:val="22"/>
              </w:rPr>
              <w:t>birth</w:t>
            </w:r>
            <w:proofErr w:type="spellEnd"/>
          </w:p>
        </w:tc>
        <w:tc>
          <w:tcPr>
            <w:tcW w:w="6803" w:type="dxa"/>
            <w:vAlign w:val="top"/>
          </w:tcPr>
          <w:p w14:paraId="39396F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14:paraId="7AB23B3E" w14:textId="77777777">
        <w:trPr>
          <w:cantSplit/>
          <w:trHeight w:val="270"/>
        </w:trPr>
        <w:tc>
          <w:tcPr>
            <w:tcW w:w="2282" w:type="dxa"/>
            <w:vAlign w:val="top"/>
          </w:tcPr>
          <w:p w14:paraId="7CAE460F"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Nationality</w:t>
            </w:r>
            <w:proofErr w:type="spellEnd"/>
          </w:p>
        </w:tc>
        <w:tc>
          <w:tcPr>
            <w:tcW w:w="6803" w:type="dxa"/>
            <w:vAlign w:val="top"/>
          </w:tcPr>
          <w:p w14:paraId="44C2A7F5"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Ghanaian</w:t>
            </w:r>
            <w:proofErr w:type="spellEnd"/>
          </w:p>
        </w:tc>
      </w:tr>
      <w:tr w:rsidR="002A1BD8" w14:paraId="50712ADF" w14:textId="77777777">
        <w:trPr>
          <w:cantSplit/>
          <w:trHeight w:val="270"/>
        </w:trPr>
        <w:tc>
          <w:tcPr>
            <w:tcW w:w="2282" w:type="dxa"/>
            <w:vAlign w:val="top"/>
          </w:tcPr>
          <w:p w14:paraId="2297A0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 xml:space="preserve">Natural </w:t>
            </w:r>
            <w:proofErr w:type="spellStart"/>
            <w:r>
              <w:rPr>
                <w:rFonts w:eastAsia="Arial" w:cs="Arial"/>
                <w:color w:val="000000"/>
                <w:sz w:val="22"/>
                <w:szCs w:val="22"/>
              </w:rPr>
              <w:t>languages</w:t>
            </w:r>
            <w:proofErr w:type="spellEnd"/>
          </w:p>
        </w:tc>
        <w:tc>
          <w:tcPr>
            <w:tcW w:w="6803" w:type="dxa"/>
            <w:vAlign w:val="top"/>
          </w:tcPr>
          <w:p w14:paraId="2DE8B27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Dagaare</w:t>
            </w:r>
            <w:proofErr w:type="spellEnd"/>
            <w:r>
              <w:rPr>
                <w:rFonts w:eastAsia="Arial" w:cs="Arial"/>
                <w:color w:val="000000"/>
                <w:sz w:val="22"/>
                <w:szCs w:val="22"/>
              </w:rPr>
              <w:t xml:space="preserve"> (</w:t>
            </w:r>
            <w:proofErr w:type="spellStart"/>
            <w:r>
              <w:rPr>
                <w:rFonts w:eastAsia="Arial" w:cs="Arial"/>
                <w:color w:val="000000"/>
                <w:sz w:val="22"/>
                <w:szCs w:val="22"/>
              </w:rPr>
              <w:t>mother</w:t>
            </w:r>
            <w:proofErr w:type="spellEnd"/>
            <w:r>
              <w:rPr>
                <w:rFonts w:eastAsia="Arial" w:cs="Arial"/>
                <w:color w:val="000000"/>
                <w:sz w:val="22"/>
                <w:szCs w:val="22"/>
              </w:rPr>
              <w:t xml:space="preserve"> </w:t>
            </w:r>
            <w:proofErr w:type="spellStart"/>
            <w:r>
              <w:rPr>
                <w:rFonts w:eastAsia="Arial" w:cs="Arial"/>
                <w:color w:val="000000"/>
                <w:sz w:val="22"/>
                <w:szCs w:val="22"/>
              </w:rPr>
              <w:t>tongue</w:t>
            </w:r>
            <w:proofErr w:type="spellEnd"/>
            <w:r>
              <w:rPr>
                <w:rFonts w:eastAsia="Arial" w:cs="Arial"/>
                <w:color w:val="000000"/>
                <w:sz w:val="22"/>
                <w:szCs w:val="22"/>
              </w:rPr>
              <w:t>)</w:t>
            </w:r>
          </w:p>
          <w:p w14:paraId="531464F0"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w:t>
            </w:r>
            <w:proofErr w:type="spellStart"/>
            <w:r>
              <w:rPr>
                <w:rFonts w:eastAsia="Arial" w:cs="Arial"/>
                <w:color w:val="000000"/>
                <w:sz w:val="22"/>
                <w:szCs w:val="22"/>
              </w:rPr>
              <w:t>proficient</w:t>
            </w:r>
            <w:proofErr w:type="spellEnd"/>
            <w:r>
              <w:rPr>
                <w:rFonts w:eastAsia="Arial" w:cs="Arial"/>
                <w:color w:val="000000"/>
                <w:sz w:val="22"/>
                <w:szCs w:val="22"/>
              </w:rPr>
              <w:t>)</w:t>
            </w:r>
          </w:p>
        </w:tc>
      </w:tr>
      <w:tr w:rsidR="002A1BD8" w14:paraId="2755DC8E" w14:textId="77777777">
        <w:trPr>
          <w:cantSplit/>
          <w:trHeight w:val="270"/>
        </w:trPr>
        <w:tc>
          <w:tcPr>
            <w:tcW w:w="2282" w:type="dxa"/>
            <w:vAlign w:val="top"/>
          </w:tcPr>
          <w:p w14:paraId="20868521"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63AE0DD7"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45EAE1FA" w14:textId="77777777">
        <w:trPr>
          <w:cantSplit/>
          <w:trHeight w:val="270"/>
        </w:trPr>
        <w:tc>
          <w:tcPr>
            <w:tcW w:w="2282" w:type="dxa"/>
            <w:vAlign w:val="top"/>
          </w:tcPr>
          <w:p w14:paraId="23FAF93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proofErr w:type="spellStart"/>
            <w:r>
              <w:rPr>
                <w:rFonts w:eastAsia="Arial" w:cs="Arial"/>
                <w:color w:val="000000"/>
                <w:sz w:val="22"/>
                <w:szCs w:val="22"/>
              </w:rPr>
              <w:t>E-mail</w:t>
            </w:r>
            <w:proofErr w:type="spellEnd"/>
          </w:p>
        </w:tc>
        <w:tc>
          <w:tcPr>
            <w:tcW w:w="6803" w:type="dxa"/>
            <w:vAlign w:val="top"/>
          </w:tcPr>
          <w:p w14:paraId="6E36C32F"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5EEC100E" w14:textId="77777777" w:rsidR="002A1BD8" w:rsidRDefault="00D36785">
      <w:pPr>
        <w:pBdr>
          <w:top w:val="nil"/>
          <w:left w:val="nil"/>
          <w:bottom w:val="nil"/>
          <w:right w:val="nil"/>
          <w:between w:val="nil"/>
        </w:pBdr>
        <w:spacing w:after="0"/>
        <w:jc w:val="left"/>
        <w:rPr>
          <w:rFonts w:eastAsia="Arial" w:cs="Arial"/>
          <w:color w:val="000000"/>
        </w:rPr>
      </w:pPr>
      <w:proofErr w:type="spellStart"/>
      <w:r>
        <w:rPr>
          <w:rFonts w:eastAsia="Arial" w:cs="Arial"/>
          <w:b/>
          <w:color w:val="000000"/>
        </w:rPr>
        <w:t>Employment</w:t>
      </w:r>
      <w:proofErr w:type="spellEnd"/>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14:paraId="4E45607A" w14:textId="77777777">
        <w:trPr>
          <w:cantSplit/>
          <w:trHeight w:val="475"/>
        </w:trPr>
        <w:tc>
          <w:tcPr>
            <w:tcW w:w="2284" w:type="dxa"/>
            <w:vAlign w:val="top"/>
          </w:tcPr>
          <w:p w14:paraId="2130D9EE" w14:textId="77777777" w:rsidR="002A1BD8" w:rsidRDefault="00D36785">
            <w:pPr>
              <w:jc w:val="left"/>
              <w:rPr>
                <w:sz w:val="22"/>
                <w:szCs w:val="22"/>
              </w:rPr>
            </w:pPr>
            <w:r>
              <w:rPr>
                <w:sz w:val="22"/>
                <w:szCs w:val="22"/>
              </w:rPr>
              <w:t>10.2021 – Date</w:t>
            </w:r>
          </w:p>
        </w:tc>
        <w:tc>
          <w:tcPr>
            <w:tcW w:w="6801" w:type="dxa"/>
            <w:vAlign w:val="top"/>
          </w:tcPr>
          <w:p w14:paraId="6A254810"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334A8E64" w14:textId="77777777" w:rsidR="002A1BD8" w:rsidRPr="00703CF5" w:rsidRDefault="002A1BD8">
            <w:pPr>
              <w:jc w:val="left"/>
              <w:rPr>
                <w:sz w:val="22"/>
                <w:szCs w:val="22"/>
                <w:lang w:val="en-US"/>
              </w:rPr>
            </w:pPr>
          </w:p>
        </w:tc>
      </w:tr>
    </w:tbl>
    <w:p w14:paraId="56931377"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 xml:space="preserve">Selected </w:t>
      </w:r>
      <w:proofErr w:type="spellStart"/>
      <w:r>
        <w:rPr>
          <w:rFonts w:eastAsia="Arial" w:cs="Arial"/>
          <w:b/>
          <w:color w:val="000000"/>
        </w:rPr>
        <w:t>research</w:t>
      </w:r>
      <w:proofErr w:type="spellEnd"/>
      <w:r>
        <w:rPr>
          <w:rFonts w:eastAsia="Arial" w:cs="Arial"/>
          <w:b/>
          <w:color w:val="000000"/>
        </w:rPr>
        <w:t xml:space="preserve"> </w:t>
      </w:r>
      <w:proofErr w:type="spellStart"/>
      <w:r>
        <w:rPr>
          <w:rFonts w:eastAsia="Arial" w:cs="Arial"/>
          <w:b/>
          <w:color w:val="000000"/>
        </w:rPr>
        <w:t>projects</w:t>
      </w:r>
      <w:proofErr w:type="spellEnd"/>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14:paraId="0E63AD3E" w14:textId="77777777">
        <w:trPr>
          <w:cantSplit/>
          <w:trHeight w:val="475"/>
        </w:trPr>
        <w:tc>
          <w:tcPr>
            <w:tcW w:w="2284" w:type="dxa"/>
            <w:vAlign w:val="top"/>
          </w:tcPr>
          <w:p w14:paraId="635EB2B1" w14:textId="77777777" w:rsidR="002A1BD8" w:rsidRDefault="00D36785">
            <w:pPr>
              <w:jc w:val="left"/>
              <w:rPr>
                <w:sz w:val="22"/>
                <w:szCs w:val="22"/>
              </w:rPr>
            </w:pPr>
            <w:r>
              <w:rPr>
                <w:sz w:val="22"/>
                <w:szCs w:val="22"/>
              </w:rPr>
              <w:t>01.2019 – 12.2020</w:t>
            </w:r>
          </w:p>
        </w:tc>
        <w:tc>
          <w:tcPr>
            <w:tcW w:w="6801" w:type="dxa"/>
            <w:vAlign w:val="top"/>
          </w:tcPr>
          <w:p w14:paraId="42FA10CF"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9872D7" w14:paraId="6CF5F1ED" w14:textId="77777777">
        <w:trPr>
          <w:cantSplit/>
          <w:trHeight w:val="475"/>
        </w:trPr>
        <w:tc>
          <w:tcPr>
            <w:tcW w:w="2284" w:type="dxa"/>
            <w:vAlign w:val="top"/>
          </w:tcPr>
          <w:p w14:paraId="20F9E769" w14:textId="77777777" w:rsidR="002A1BD8" w:rsidRDefault="00D36785">
            <w:pPr>
              <w:jc w:val="left"/>
              <w:rPr>
                <w:sz w:val="22"/>
                <w:szCs w:val="22"/>
              </w:rPr>
            </w:pPr>
            <w:r>
              <w:rPr>
                <w:sz w:val="22"/>
                <w:szCs w:val="22"/>
              </w:rPr>
              <w:t>06.2020</w:t>
            </w:r>
          </w:p>
        </w:tc>
        <w:tc>
          <w:tcPr>
            <w:tcW w:w="6801" w:type="dxa"/>
            <w:vAlign w:val="top"/>
          </w:tcPr>
          <w:p w14:paraId="2E2F705A"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324F0B02"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9872D7" w14:paraId="15AF4864" w14:textId="77777777" w:rsidTr="00B83DD5">
        <w:trPr>
          <w:cantSplit/>
          <w:trHeight w:val="475"/>
        </w:trPr>
        <w:tc>
          <w:tcPr>
            <w:tcW w:w="2299" w:type="dxa"/>
            <w:vAlign w:val="top"/>
          </w:tcPr>
          <w:p w14:paraId="1D661396" w14:textId="77777777" w:rsidR="003312F7" w:rsidRDefault="003312F7" w:rsidP="00B83DD5">
            <w:pPr>
              <w:jc w:val="left"/>
              <w:rPr>
                <w:sz w:val="22"/>
                <w:szCs w:val="22"/>
              </w:rPr>
            </w:pPr>
            <w:r>
              <w:rPr>
                <w:sz w:val="22"/>
                <w:szCs w:val="22"/>
              </w:rPr>
              <w:t>01.2019 – 12.2020</w:t>
            </w:r>
          </w:p>
          <w:p w14:paraId="700A1C62" w14:textId="77777777" w:rsidR="003312F7" w:rsidRDefault="003312F7" w:rsidP="00B83DD5">
            <w:pPr>
              <w:jc w:val="left"/>
              <w:rPr>
                <w:sz w:val="22"/>
                <w:szCs w:val="22"/>
              </w:rPr>
            </w:pPr>
            <w:r>
              <w:rPr>
                <w:sz w:val="22"/>
                <w:szCs w:val="22"/>
              </w:rPr>
              <w:t>08.2017 – 06.2018</w:t>
            </w:r>
          </w:p>
        </w:tc>
        <w:tc>
          <w:tcPr>
            <w:tcW w:w="6925" w:type="dxa"/>
            <w:vAlign w:val="top"/>
          </w:tcPr>
          <w:p w14:paraId="4EEFD2F6"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617D0ED7"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9872D7" w14:paraId="7257BB1F" w14:textId="77777777" w:rsidTr="00B83DD5">
        <w:trPr>
          <w:cantSplit/>
          <w:trHeight w:val="475"/>
        </w:trPr>
        <w:tc>
          <w:tcPr>
            <w:tcW w:w="2299" w:type="dxa"/>
            <w:vAlign w:val="top"/>
          </w:tcPr>
          <w:p w14:paraId="0078E898" w14:textId="77777777" w:rsidR="003312F7" w:rsidRDefault="003312F7" w:rsidP="00B83DD5">
            <w:pPr>
              <w:jc w:val="left"/>
              <w:rPr>
                <w:sz w:val="22"/>
                <w:szCs w:val="22"/>
              </w:rPr>
            </w:pPr>
            <w:r>
              <w:rPr>
                <w:sz w:val="22"/>
                <w:szCs w:val="22"/>
              </w:rPr>
              <w:lastRenderedPageBreak/>
              <w:t>09.2012 – 06.2016</w:t>
            </w:r>
          </w:p>
        </w:tc>
        <w:tc>
          <w:tcPr>
            <w:tcW w:w="6925" w:type="dxa"/>
            <w:vAlign w:val="top"/>
          </w:tcPr>
          <w:p w14:paraId="397FAE8A"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AB29B82" w14:textId="77777777" w:rsidR="002A1BD8" w:rsidRPr="003312F7" w:rsidRDefault="00D36785" w:rsidP="00862195">
      <w:pPr>
        <w:pStyle w:val="Titolo1"/>
        <w:numPr>
          <w:ilvl w:val="0"/>
          <w:numId w:val="6"/>
        </w:numPr>
        <w:tabs>
          <w:tab w:val="left" w:pos="851"/>
          <w:tab w:val="left" w:pos="851"/>
        </w:tabs>
        <w:spacing w:after="0" w:line="240" w:lineRule="auto"/>
        <w:rPr>
          <w:sz w:val="22"/>
          <w:szCs w:val="22"/>
        </w:rPr>
      </w:pPr>
      <w:bookmarkStart w:id="124" w:name="_Toc172629705"/>
      <w:r>
        <w:rPr>
          <w:sz w:val="22"/>
          <w:szCs w:val="22"/>
        </w:rPr>
        <w:lastRenderedPageBreak/>
        <w:t>LEARNING AGREEMENT</w:t>
      </w:r>
      <w:bookmarkEnd w:id="124"/>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855"/>
        <w:gridCol w:w="1140"/>
      </w:tblGrid>
      <w:tr w:rsidR="002A1BD8" w14:paraId="5FBC094A"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21049ED3"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94DBAE6"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607F6E0" w14:textId="77777777" w:rsidR="002A1BD8" w:rsidRDefault="00D36785">
            <w:pPr>
              <w:spacing w:before="100"/>
              <w:ind w:left="60" w:right="80"/>
              <w:rPr>
                <w:b/>
                <w:sz w:val="18"/>
                <w:szCs w:val="18"/>
              </w:rPr>
            </w:pPr>
            <w:r>
              <w:rPr>
                <w:b/>
                <w:sz w:val="18"/>
                <w:szCs w:val="18"/>
              </w:rPr>
              <w:t>Semester</w:t>
            </w:r>
          </w:p>
        </w:tc>
        <w:tc>
          <w:tcPr>
            <w:tcW w:w="85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96C9BD" w14:textId="77777777" w:rsidR="002A1BD8" w:rsidRDefault="00D36785">
            <w:pPr>
              <w:spacing w:before="100"/>
              <w:ind w:left="60" w:right="80"/>
              <w:rPr>
                <w:b/>
                <w:sz w:val="18"/>
                <w:szCs w:val="18"/>
              </w:rPr>
            </w:pPr>
            <w:r>
              <w:rPr>
                <w:b/>
                <w:sz w:val="18"/>
                <w:szCs w:val="18"/>
              </w:rPr>
              <w:t>ECTS</w:t>
            </w:r>
          </w:p>
        </w:tc>
        <w:tc>
          <w:tcPr>
            <w:tcW w:w="114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C633BF" w14:textId="77777777" w:rsidR="002A1BD8" w:rsidRDefault="00D36785">
            <w:pPr>
              <w:spacing w:before="100"/>
              <w:ind w:left="60" w:right="80"/>
              <w:rPr>
                <w:b/>
                <w:sz w:val="18"/>
                <w:szCs w:val="18"/>
              </w:rPr>
            </w:pPr>
            <w:r>
              <w:rPr>
                <w:b/>
                <w:sz w:val="18"/>
                <w:szCs w:val="18"/>
              </w:rPr>
              <w:t>Status</w:t>
            </w:r>
          </w:p>
        </w:tc>
      </w:tr>
      <w:tr w:rsidR="002A1BD8" w:rsidRPr="009872D7" w14:paraId="3929992F"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4BBD5318" w14:textId="77777777" w:rsidR="002A1BD8" w:rsidRPr="00703CF5" w:rsidRDefault="00D36785">
            <w:pPr>
              <w:spacing w:before="100"/>
              <w:ind w:left="60" w:right="80"/>
              <w:jc w:val="center"/>
              <w:rPr>
                <w:b/>
                <w:sz w:val="18"/>
                <w:szCs w:val="18"/>
                <w:lang w:val="en-US"/>
              </w:rPr>
            </w:pPr>
            <w:proofErr w:type="spellStart"/>
            <w:r w:rsidRPr="00703CF5">
              <w:rPr>
                <w:b/>
                <w:sz w:val="18"/>
                <w:szCs w:val="18"/>
                <w:lang w:val="en-US"/>
              </w:rPr>
              <w:t>MaModAfrica</w:t>
            </w:r>
            <w:proofErr w:type="spellEnd"/>
            <w:r w:rsidRPr="00703CF5">
              <w:rPr>
                <w:b/>
                <w:sz w:val="18"/>
                <w:szCs w:val="18"/>
                <w:lang w:val="en-US"/>
              </w:rPr>
              <w:t xml:space="preserve"> PhD training School - (AIMS Senegal / SWISS TPH )</w:t>
            </w:r>
          </w:p>
        </w:tc>
      </w:tr>
      <w:tr w:rsidR="002A1BD8" w14:paraId="618A7670" w14:textId="77777777">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BE67545" w14:textId="77777777" w:rsidR="002A1BD8" w:rsidRDefault="00D36785">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232D9FB3" w14:textId="77777777" w:rsidR="002A1BD8" w:rsidRDefault="00D36785">
            <w:pPr>
              <w:keepNext w:val="0"/>
              <w:keepLines w:val="0"/>
              <w:spacing w:after="0"/>
              <w:ind w:left="60" w:right="0"/>
              <w:rPr>
                <w:sz w:val="18"/>
                <w:szCs w:val="18"/>
              </w:rPr>
            </w:pPr>
            <w:proofErr w:type="spellStart"/>
            <w:r>
              <w:rPr>
                <w:sz w:val="18"/>
                <w:szCs w:val="18"/>
              </w:rPr>
              <w:t>Epidemiological</w:t>
            </w:r>
            <w:proofErr w:type="spellEnd"/>
            <w:r>
              <w:rPr>
                <w:sz w:val="18"/>
                <w:szCs w:val="18"/>
              </w:rPr>
              <w:t xml:space="preserve"> </w:t>
            </w:r>
            <w:proofErr w:type="spellStart"/>
            <w:r>
              <w:rPr>
                <w:sz w:val="18"/>
                <w:szCs w:val="18"/>
              </w:rPr>
              <w:t>Concepts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8546262" w14:textId="77777777" w:rsidR="002A1BD8" w:rsidRDefault="00D36785">
            <w:pPr>
              <w:spacing w:before="100"/>
              <w:ind w:left="60" w:right="80"/>
              <w:rPr>
                <w:sz w:val="18"/>
                <w:szCs w:val="18"/>
              </w:rPr>
            </w:pPr>
            <w:r>
              <w:rPr>
                <w:sz w:val="18"/>
                <w:szCs w:val="18"/>
              </w:rPr>
              <w:t xml:space="preserve">Nov / </w:t>
            </w:r>
            <w:proofErr w:type="spellStart"/>
            <w:r>
              <w:rPr>
                <w:sz w:val="18"/>
                <w:szCs w:val="18"/>
              </w:rPr>
              <w:t>Dec</w:t>
            </w:r>
            <w:proofErr w:type="spellEnd"/>
            <w:r>
              <w:rPr>
                <w:sz w:val="18"/>
                <w:szCs w:val="18"/>
              </w:rPr>
              <w:t xml:space="preserve"> 2023</w:t>
            </w: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84F0099" w14:textId="77777777" w:rsidR="002A1BD8" w:rsidRDefault="00D36785">
            <w:pPr>
              <w:spacing w:before="100"/>
              <w:ind w:left="60" w:right="80"/>
              <w:rPr>
                <w:sz w:val="18"/>
                <w:szCs w:val="18"/>
              </w:rPr>
            </w:pPr>
            <w:r>
              <w:rPr>
                <w:sz w:val="18"/>
                <w:szCs w:val="18"/>
              </w:rPr>
              <w:t>N/A</w:t>
            </w: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9D6D3DD" w14:textId="77777777" w:rsidR="002A1BD8" w:rsidRDefault="00000000">
            <w:pPr>
              <w:spacing w:before="100" w:after="100"/>
              <w:ind w:left="0" w:right="80"/>
              <w:jc w:val="center"/>
              <w:rPr>
                <w:b/>
                <w:sz w:val="18"/>
                <w:szCs w:val="18"/>
              </w:rPr>
            </w:pPr>
            <w:sdt>
              <w:sdtPr>
                <w:tag w:val="goog_rdk_1"/>
                <w:id w:val="1051109554"/>
              </w:sdtPr>
              <w:sdtContent>
                <w:r w:rsidR="00D36785">
                  <w:rPr>
                    <w:rFonts w:ascii="Arial Unicode MS" w:eastAsia="Arial Unicode MS" w:hAnsi="Arial Unicode MS" w:cs="Arial Unicode MS"/>
                    <w:sz w:val="18"/>
                    <w:szCs w:val="18"/>
                  </w:rPr>
                  <w:t>✔</w:t>
                </w:r>
              </w:sdtContent>
            </w:sdt>
          </w:p>
        </w:tc>
      </w:tr>
      <w:tr w:rsidR="002A1BD8" w14:paraId="6E42FE93"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7EE8686"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4AB825F" w14:textId="77777777" w:rsidR="002A1BD8" w:rsidRPr="00703CF5" w:rsidRDefault="00D36785">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2B53920"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D5D4675"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E64DB6F" w14:textId="77777777" w:rsidR="002A1BD8" w:rsidRDefault="00000000">
            <w:pPr>
              <w:spacing w:before="100" w:after="100"/>
              <w:ind w:left="0" w:right="80"/>
              <w:jc w:val="center"/>
              <w:rPr>
                <w:b/>
                <w:sz w:val="18"/>
                <w:szCs w:val="18"/>
              </w:rPr>
            </w:pPr>
            <w:sdt>
              <w:sdtPr>
                <w:tag w:val="goog_rdk_2"/>
                <w:id w:val="616648343"/>
              </w:sdtPr>
              <w:sdtContent>
                <w:r w:rsidR="00D36785">
                  <w:rPr>
                    <w:rFonts w:ascii="Arial Unicode MS" w:eastAsia="Arial Unicode MS" w:hAnsi="Arial Unicode MS" w:cs="Arial Unicode MS"/>
                    <w:sz w:val="18"/>
                    <w:szCs w:val="18"/>
                  </w:rPr>
                  <w:t>✔</w:t>
                </w:r>
              </w:sdtContent>
            </w:sdt>
          </w:p>
        </w:tc>
      </w:tr>
      <w:tr w:rsidR="002A1BD8" w14:paraId="75E6D422"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B2D31A9"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2FD6D55F" w14:textId="77777777" w:rsidR="002A1BD8" w:rsidRPr="00703CF5" w:rsidRDefault="00D36785">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FC46118"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BCDCFC8"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1A8DB02" w14:textId="77777777" w:rsidR="002A1BD8" w:rsidRDefault="00000000">
            <w:pPr>
              <w:spacing w:before="100" w:after="100"/>
              <w:ind w:left="0" w:right="80"/>
              <w:jc w:val="center"/>
              <w:rPr>
                <w:b/>
                <w:sz w:val="18"/>
                <w:szCs w:val="18"/>
              </w:rPr>
            </w:pPr>
            <w:sdt>
              <w:sdtPr>
                <w:tag w:val="goog_rdk_3"/>
                <w:id w:val="1383989649"/>
              </w:sdtPr>
              <w:sdtContent>
                <w:r w:rsidR="00D36785">
                  <w:rPr>
                    <w:rFonts w:ascii="Arial Unicode MS" w:eastAsia="Arial Unicode MS" w:hAnsi="Arial Unicode MS" w:cs="Arial Unicode MS"/>
                    <w:sz w:val="18"/>
                    <w:szCs w:val="18"/>
                  </w:rPr>
                  <w:t>✔</w:t>
                </w:r>
              </w:sdtContent>
            </w:sdt>
          </w:p>
        </w:tc>
      </w:tr>
      <w:tr w:rsidR="002A1BD8" w14:paraId="7B4EECB2"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36518A9"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86FCC0F" w14:textId="77777777" w:rsidR="002A1BD8" w:rsidRDefault="00D36785">
            <w:pPr>
              <w:keepNext w:val="0"/>
              <w:keepLines w:val="0"/>
              <w:spacing w:after="0"/>
              <w:ind w:left="60" w:right="0"/>
              <w:rPr>
                <w:sz w:val="18"/>
                <w:szCs w:val="18"/>
              </w:rPr>
            </w:pPr>
            <w:r>
              <w:rPr>
                <w:sz w:val="18"/>
                <w:szCs w:val="18"/>
              </w:rPr>
              <w:t xml:space="preserve">Model </w:t>
            </w:r>
            <w:proofErr w:type="spellStart"/>
            <w:r>
              <w:rPr>
                <w:sz w:val="18"/>
                <w:szCs w:val="18"/>
              </w:rPr>
              <w:t>Conception</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3F42BED"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945D9B8"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7BE51A5" w14:textId="77777777" w:rsidR="002A1BD8" w:rsidRDefault="00000000">
            <w:pPr>
              <w:spacing w:before="100" w:after="100"/>
              <w:ind w:left="0" w:right="80"/>
              <w:jc w:val="center"/>
              <w:rPr>
                <w:b/>
                <w:sz w:val="18"/>
                <w:szCs w:val="18"/>
              </w:rPr>
            </w:pPr>
            <w:sdt>
              <w:sdtPr>
                <w:tag w:val="goog_rdk_4"/>
                <w:id w:val="1601524252"/>
              </w:sdtPr>
              <w:sdtContent>
                <w:r w:rsidR="00D36785">
                  <w:rPr>
                    <w:rFonts w:ascii="Arial Unicode MS" w:eastAsia="Arial Unicode MS" w:hAnsi="Arial Unicode MS" w:cs="Arial Unicode MS"/>
                    <w:sz w:val="18"/>
                    <w:szCs w:val="18"/>
                  </w:rPr>
                  <w:t>✔</w:t>
                </w:r>
              </w:sdtContent>
            </w:sdt>
          </w:p>
        </w:tc>
      </w:tr>
      <w:tr w:rsidR="002A1BD8" w14:paraId="629D211E"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DDB6CFD"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05F0F75C" w14:textId="77777777" w:rsidR="002A1BD8" w:rsidRDefault="00D36785">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84E48E9"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E4FC6DF"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158D23A5" w14:textId="77777777" w:rsidR="002A1BD8" w:rsidRDefault="00000000">
            <w:pPr>
              <w:spacing w:before="100" w:after="100"/>
              <w:ind w:left="0" w:right="80"/>
              <w:jc w:val="center"/>
              <w:rPr>
                <w:b/>
                <w:sz w:val="18"/>
                <w:szCs w:val="18"/>
              </w:rPr>
            </w:pPr>
            <w:sdt>
              <w:sdtPr>
                <w:tag w:val="goog_rdk_5"/>
                <w:id w:val="1408730629"/>
              </w:sdtPr>
              <w:sdtContent>
                <w:r w:rsidR="00D36785">
                  <w:rPr>
                    <w:rFonts w:ascii="Arial Unicode MS" w:eastAsia="Arial Unicode MS" w:hAnsi="Arial Unicode MS" w:cs="Arial Unicode MS"/>
                    <w:sz w:val="18"/>
                    <w:szCs w:val="18"/>
                  </w:rPr>
                  <w:t>✔</w:t>
                </w:r>
              </w:sdtContent>
            </w:sdt>
          </w:p>
        </w:tc>
      </w:tr>
      <w:tr w:rsidR="002A1BD8" w14:paraId="02CB5FC6"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10C743C"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5D3F0B3" w14:textId="77777777" w:rsidR="002A1BD8" w:rsidRDefault="00D36785">
            <w:pPr>
              <w:keepNext w:val="0"/>
              <w:keepLines w:val="0"/>
              <w:spacing w:after="0"/>
              <w:ind w:left="60" w:right="0"/>
              <w:rPr>
                <w:sz w:val="18"/>
                <w:szCs w:val="18"/>
              </w:rPr>
            </w:pPr>
            <w:r>
              <w:rPr>
                <w:sz w:val="18"/>
                <w:szCs w:val="18"/>
              </w:rPr>
              <w:t xml:space="preserve">Simulation </w:t>
            </w:r>
            <w:proofErr w:type="spellStart"/>
            <w:r>
              <w:rPr>
                <w:sz w:val="18"/>
                <w:szCs w:val="18"/>
              </w:rPr>
              <w:t>Algorithms</w:t>
            </w:r>
            <w:proofErr w:type="spellEnd"/>
            <w:r>
              <w:rPr>
                <w:sz w:val="18"/>
                <w:szCs w:val="18"/>
              </w:rPr>
              <w:t xml:space="preserve"> and </w:t>
            </w:r>
            <w:proofErr w:type="spellStart"/>
            <w:r>
              <w:rPr>
                <w:sz w:val="18"/>
                <w:szCs w:val="18"/>
              </w:rPr>
              <w:t>Numerics</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EC5C0C4"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38112D2"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9BBC042" w14:textId="77777777" w:rsidR="002A1BD8" w:rsidRDefault="00000000">
            <w:pPr>
              <w:spacing w:before="100" w:after="100"/>
              <w:ind w:left="0" w:right="80"/>
              <w:jc w:val="center"/>
              <w:rPr>
                <w:b/>
                <w:sz w:val="18"/>
                <w:szCs w:val="18"/>
              </w:rPr>
            </w:pPr>
            <w:sdt>
              <w:sdtPr>
                <w:tag w:val="goog_rdk_6"/>
                <w:id w:val="-761132293"/>
              </w:sdtPr>
              <w:sdtContent>
                <w:r w:rsidR="00D36785">
                  <w:rPr>
                    <w:rFonts w:ascii="Arial Unicode MS" w:eastAsia="Arial Unicode MS" w:hAnsi="Arial Unicode MS" w:cs="Arial Unicode MS"/>
                    <w:sz w:val="18"/>
                    <w:szCs w:val="18"/>
                  </w:rPr>
                  <w:t>✔</w:t>
                </w:r>
              </w:sdtContent>
            </w:sdt>
          </w:p>
        </w:tc>
      </w:tr>
      <w:tr w:rsidR="002A1BD8" w14:paraId="371125C0"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25E075"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B20C4D1" w14:textId="77777777" w:rsidR="002A1BD8" w:rsidRDefault="00D36785">
            <w:pPr>
              <w:keepNext w:val="0"/>
              <w:keepLines w:val="0"/>
              <w:spacing w:after="0"/>
              <w:ind w:left="60" w:right="0"/>
              <w:rPr>
                <w:sz w:val="18"/>
                <w:szCs w:val="18"/>
              </w:rPr>
            </w:pPr>
            <w:r>
              <w:rPr>
                <w:sz w:val="18"/>
                <w:szCs w:val="18"/>
              </w:rPr>
              <w:t xml:space="preserve">Parameter </w:t>
            </w:r>
            <w:proofErr w:type="spellStart"/>
            <w:r>
              <w:rPr>
                <w:sz w:val="18"/>
                <w:szCs w:val="18"/>
              </w:rPr>
              <w:t>Inference</w:t>
            </w:r>
            <w:proofErr w:type="spellEnd"/>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32B6E60"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4363ACF"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7ADA2F" w14:textId="77777777" w:rsidR="002A1BD8" w:rsidRDefault="00000000">
            <w:pPr>
              <w:spacing w:before="100" w:after="100"/>
              <w:ind w:left="0" w:right="80"/>
              <w:jc w:val="center"/>
              <w:rPr>
                <w:b/>
                <w:sz w:val="18"/>
                <w:szCs w:val="18"/>
              </w:rPr>
            </w:pPr>
            <w:sdt>
              <w:sdtPr>
                <w:tag w:val="goog_rdk_7"/>
                <w:id w:val="-1772622130"/>
              </w:sdtPr>
              <w:sdtContent>
                <w:r w:rsidR="00D36785">
                  <w:rPr>
                    <w:rFonts w:ascii="Arial Unicode MS" w:eastAsia="Arial Unicode MS" w:hAnsi="Arial Unicode MS" w:cs="Arial Unicode MS"/>
                    <w:sz w:val="18"/>
                    <w:szCs w:val="18"/>
                  </w:rPr>
                  <w:t>✔</w:t>
                </w:r>
              </w:sdtContent>
            </w:sdt>
          </w:p>
        </w:tc>
      </w:tr>
      <w:tr w:rsidR="002A1BD8" w14:paraId="00BB03AF"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7E20713"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253632F4" w14:textId="77777777" w:rsidR="002A1BD8" w:rsidRDefault="00D36785">
            <w:pPr>
              <w:keepNext w:val="0"/>
              <w:keepLines w:val="0"/>
              <w:spacing w:after="0"/>
              <w:ind w:left="60" w:right="0"/>
              <w:rPr>
                <w:sz w:val="18"/>
                <w:szCs w:val="18"/>
              </w:rPr>
            </w:pPr>
            <w:proofErr w:type="spellStart"/>
            <w:r>
              <w:rPr>
                <w:sz w:val="18"/>
                <w:szCs w:val="18"/>
              </w:rPr>
              <w:t>Geospatial</w:t>
            </w:r>
            <w:proofErr w:type="spellEnd"/>
            <w:r>
              <w:rPr>
                <w:sz w:val="18"/>
                <w:szCs w:val="18"/>
              </w:rPr>
              <w:t xml:space="preserve"> Modelling</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B4D8652" w14:textId="77777777"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826BCCC" w14:textId="77777777"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125C31C" w14:textId="77777777" w:rsidR="002A1BD8" w:rsidRDefault="00000000">
            <w:pPr>
              <w:spacing w:before="100" w:after="100"/>
              <w:ind w:left="0" w:right="80"/>
              <w:jc w:val="center"/>
              <w:rPr>
                <w:b/>
                <w:sz w:val="18"/>
                <w:szCs w:val="18"/>
              </w:rPr>
            </w:pPr>
            <w:sdt>
              <w:sdtPr>
                <w:tag w:val="goog_rdk_8"/>
                <w:id w:val="-905829808"/>
              </w:sdtPr>
              <w:sdtContent>
                <w:r w:rsidR="00D36785">
                  <w:rPr>
                    <w:rFonts w:ascii="Arial Unicode MS" w:eastAsia="Arial Unicode MS" w:hAnsi="Arial Unicode MS" w:cs="Arial Unicode MS"/>
                    <w:sz w:val="18"/>
                    <w:szCs w:val="18"/>
                  </w:rPr>
                  <w:t>✔</w:t>
                </w:r>
              </w:sdtContent>
            </w:sdt>
          </w:p>
        </w:tc>
      </w:tr>
      <w:tr w:rsidR="002A1BD8" w14:paraId="44AF6DF1" w14:textId="77777777">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1890361" w14:textId="77777777"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20535990" w14:textId="77777777" w:rsidR="002A1BD8" w:rsidRPr="00703CF5" w:rsidRDefault="00D36785">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89FA691" w14:textId="77777777"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5FC5E22D" w14:textId="77777777"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582C43F" w14:textId="77777777" w:rsidR="002A1BD8" w:rsidRDefault="00000000">
            <w:pPr>
              <w:spacing w:before="100" w:after="100"/>
              <w:ind w:left="0" w:right="80"/>
              <w:jc w:val="center"/>
              <w:rPr>
                <w:b/>
                <w:sz w:val="18"/>
                <w:szCs w:val="18"/>
              </w:rPr>
            </w:pPr>
            <w:sdt>
              <w:sdtPr>
                <w:tag w:val="goog_rdk_9"/>
                <w:id w:val="-1257522573"/>
              </w:sdtPr>
              <w:sdtContent>
                <w:r w:rsidR="00D36785">
                  <w:rPr>
                    <w:rFonts w:ascii="Arial Unicode MS" w:eastAsia="Arial Unicode MS" w:hAnsi="Arial Unicode MS" w:cs="Arial Unicode MS"/>
                    <w:sz w:val="18"/>
                    <w:szCs w:val="18"/>
                  </w:rPr>
                  <w:t>✔</w:t>
                </w:r>
              </w:sdtContent>
            </w:sdt>
          </w:p>
        </w:tc>
      </w:tr>
      <w:tr w:rsidR="002A1BD8" w:rsidRPr="009872D7" w14:paraId="0557B769"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19199437"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14:paraId="76B754AF" w14:textId="77777777">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123D7D1" w14:textId="77777777" w:rsidR="002A1BD8" w:rsidRDefault="00D36785">
            <w:pPr>
              <w:spacing w:before="100" w:after="100"/>
              <w:ind w:right="80"/>
              <w:jc w:val="left"/>
              <w:rPr>
                <w:b/>
                <w:sz w:val="18"/>
                <w:szCs w:val="18"/>
              </w:rPr>
            </w:pPr>
            <w:r>
              <w:rPr>
                <w:b/>
                <w:sz w:val="18"/>
                <w:szCs w:val="18"/>
              </w:rPr>
              <w:t xml:space="preserve">Background </w:t>
            </w:r>
            <w:proofErr w:type="spellStart"/>
            <w:r>
              <w:rPr>
                <w:b/>
                <w:sz w:val="18"/>
                <w:szCs w:val="18"/>
              </w:rPr>
              <w:t>knowledge</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71B27E5" w14:textId="77777777" w:rsidR="002A1BD8" w:rsidRDefault="00D36785">
            <w:pPr>
              <w:spacing w:before="100" w:after="100"/>
              <w:ind w:left="60" w:right="80"/>
              <w:jc w:val="left"/>
              <w:rPr>
                <w:sz w:val="18"/>
                <w:szCs w:val="18"/>
              </w:rPr>
            </w:pPr>
            <w:proofErr w:type="spellStart"/>
            <w:r>
              <w:rPr>
                <w:sz w:val="18"/>
                <w:szCs w:val="18"/>
              </w:rPr>
              <w:t>OpenMalaria</w:t>
            </w:r>
            <w:proofErr w:type="spellEnd"/>
            <w:r>
              <w:rPr>
                <w:sz w:val="18"/>
                <w:szCs w:val="18"/>
              </w:rPr>
              <w:t xml:space="preserve">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D65428" w14:textId="77777777" w:rsidR="002A1BD8" w:rsidRDefault="00D36785">
            <w:pPr>
              <w:spacing w:before="100" w:after="100"/>
              <w:ind w:left="60" w:right="80"/>
              <w:jc w:val="left"/>
              <w:rPr>
                <w:sz w:val="18"/>
                <w:szCs w:val="18"/>
              </w:rPr>
            </w:pPr>
            <w:r>
              <w:rPr>
                <w:sz w:val="18"/>
                <w:szCs w:val="18"/>
              </w:rPr>
              <w:t>May-</w:t>
            </w:r>
            <w:proofErr w:type="spellStart"/>
            <w:r>
              <w:rPr>
                <w:sz w:val="18"/>
                <w:szCs w:val="18"/>
              </w:rPr>
              <w:t>July</w:t>
            </w:r>
            <w:proofErr w:type="spellEnd"/>
            <w:r>
              <w:rPr>
                <w:sz w:val="18"/>
                <w:szCs w:val="18"/>
              </w:rPr>
              <w:t xml:space="preserve">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546765CF" w14:textId="77777777" w:rsidR="002A1BD8" w:rsidRDefault="00D36785">
            <w:pPr>
              <w:spacing w:before="100" w:after="100"/>
              <w:ind w:left="60" w:right="80"/>
              <w:jc w:val="left"/>
              <w:rPr>
                <w:sz w:val="18"/>
                <w:szCs w:val="18"/>
              </w:rPr>
            </w:pPr>
            <w:r>
              <w:rPr>
                <w:sz w:val="18"/>
                <w:szCs w:val="18"/>
              </w:rPr>
              <w:t>N/A</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DB9A9E4" w14:textId="77777777" w:rsidR="002A1BD8" w:rsidRDefault="00000000">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14:paraId="654FDD61" w14:textId="77777777">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238BB00" w14:textId="77777777"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56AF1E7" w14:textId="77777777" w:rsidR="002A1BD8" w:rsidRDefault="00D36785">
            <w:pPr>
              <w:spacing w:before="100" w:after="100"/>
              <w:ind w:left="60" w:right="80"/>
              <w:jc w:val="left"/>
              <w:rPr>
                <w:sz w:val="18"/>
                <w:szCs w:val="18"/>
              </w:rPr>
            </w:pPr>
            <w:r>
              <w:rPr>
                <w:sz w:val="18"/>
                <w:szCs w:val="18"/>
              </w:rPr>
              <w:t xml:space="preserve">Malaria </w:t>
            </w:r>
            <w:proofErr w:type="spellStart"/>
            <w:r>
              <w:rPr>
                <w:sz w:val="18"/>
                <w:szCs w:val="18"/>
              </w:rPr>
              <w:t>epidemiology</w:t>
            </w:r>
            <w:proofErr w:type="spellEnd"/>
            <w:r>
              <w:rPr>
                <w:sz w:val="18"/>
                <w:szCs w:val="18"/>
              </w:rPr>
              <w:t xml:space="preserve"> and </w:t>
            </w:r>
            <w:proofErr w:type="spellStart"/>
            <w:r>
              <w:rPr>
                <w:sz w:val="18"/>
                <w:szCs w:val="18"/>
              </w:rPr>
              <w:t>control</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2CEEAFB"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071984A4"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790238F4" w14:textId="77777777" w:rsidR="002A1BD8" w:rsidRDefault="00000000">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14:paraId="176DF386" w14:textId="77777777">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3ECAC14" w14:textId="77777777" w:rsidR="002A1BD8" w:rsidRDefault="00D36785">
            <w:pPr>
              <w:spacing w:before="100" w:after="100"/>
              <w:ind w:left="60" w:right="80"/>
              <w:jc w:val="left"/>
              <w:rPr>
                <w:b/>
                <w:sz w:val="18"/>
                <w:szCs w:val="18"/>
              </w:rPr>
            </w:pPr>
            <w:r>
              <w:rPr>
                <w:b/>
                <w:sz w:val="18"/>
                <w:szCs w:val="18"/>
              </w:rPr>
              <w:t>Methods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924CEF" w14:textId="77777777" w:rsidR="002A1BD8" w:rsidRDefault="00D36785">
            <w:pPr>
              <w:spacing w:before="100" w:after="100"/>
              <w:ind w:left="60" w:right="80"/>
              <w:jc w:val="left"/>
              <w:rPr>
                <w:sz w:val="18"/>
                <w:szCs w:val="18"/>
              </w:rPr>
            </w:pPr>
            <w:proofErr w:type="spellStart"/>
            <w:r>
              <w:rPr>
                <w:sz w:val="18"/>
                <w:szCs w:val="18"/>
              </w:rPr>
              <w:t>Introduction</w:t>
            </w:r>
            <w:proofErr w:type="spellEnd"/>
            <w:r>
              <w:rPr>
                <w:sz w:val="18"/>
                <w:szCs w:val="18"/>
              </w:rPr>
              <w:t xml:space="preserve"> </w:t>
            </w:r>
            <w:proofErr w:type="spellStart"/>
            <w:r>
              <w:rPr>
                <w:sz w:val="18"/>
                <w:szCs w:val="18"/>
              </w:rPr>
              <w:t>to</w:t>
            </w:r>
            <w:proofErr w:type="spellEnd"/>
            <w:r>
              <w:rPr>
                <w:sz w:val="18"/>
                <w:szCs w:val="18"/>
              </w:rPr>
              <w:t xml:space="preserve"> </w:t>
            </w:r>
            <w:proofErr w:type="spellStart"/>
            <w:r>
              <w:rPr>
                <w:sz w:val="18"/>
                <w:szCs w:val="18"/>
              </w:rPr>
              <w:t>Bayesian</w:t>
            </w:r>
            <w:proofErr w:type="spellEnd"/>
            <w:r>
              <w:rPr>
                <w:sz w:val="18"/>
                <w:szCs w:val="18"/>
              </w:rPr>
              <w:t xml:space="preserve"> </w:t>
            </w:r>
            <w:proofErr w:type="spellStart"/>
            <w:r>
              <w:rPr>
                <w:sz w:val="18"/>
                <w:szCs w:val="18"/>
              </w:rPr>
              <w:t>Statistics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C9E6C94"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54B837FD"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3A48D707" w14:textId="77777777" w:rsidR="002A1BD8" w:rsidRDefault="00000000">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14:paraId="349BEE3E" w14:textId="77777777">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0241632"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374770C" w14:textId="77777777" w:rsidR="002A1BD8" w:rsidRDefault="00D36785">
            <w:pPr>
              <w:spacing w:before="100" w:after="100"/>
              <w:ind w:left="60" w:right="80"/>
              <w:jc w:val="left"/>
              <w:rPr>
                <w:sz w:val="18"/>
                <w:szCs w:val="18"/>
              </w:rPr>
            </w:pPr>
            <w:r>
              <w:rPr>
                <w:sz w:val="18"/>
                <w:szCs w:val="18"/>
              </w:rPr>
              <w:t xml:space="preserve">Data </w:t>
            </w:r>
            <w:proofErr w:type="spellStart"/>
            <w:r>
              <w:rPr>
                <w:sz w:val="18"/>
                <w:szCs w:val="18"/>
              </w:rPr>
              <w:t>analysis</w:t>
            </w:r>
            <w:proofErr w:type="spellEnd"/>
            <w:r>
              <w:rPr>
                <w:sz w:val="18"/>
                <w:szCs w:val="18"/>
              </w:rPr>
              <w:t xml:space="preserve"> in </w:t>
            </w:r>
            <w:proofErr w:type="spellStart"/>
            <w:r>
              <w:rPr>
                <w:sz w:val="18"/>
                <w:szCs w:val="18"/>
              </w:rPr>
              <w:t>epidemiology</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607DD01"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46B63A71" w14:textId="77777777" w:rsidR="002A1BD8" w:rsidRDefault="00D36785">
            <w:pPr>
              <w:spacing w:before="100" w:after="100"/>
              <w:ind w:left="60" w:right="80"/>
              <w:jc w:val="left"/>
              <w:rPr>
                <w:sz w:val="18"/>
                <w:szCs w:val="18"/>
              </w:rPr>
            </w:pPr>
            <w:r>
              <w:rPr>
                <w:sz w:val="18"/>
                <w:szCs w:val="18"/>
              </w:rPr>
              <w:t>3</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57ECDB0A" w14:textId="77777777" w:rsidR="002A1BD8" w:rsidRDefault="00000000">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14:paraId="3409D808" w14:textId="77777777">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0F91AB"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544276" w14:textId="77777777"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0866D93"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70268FE5"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26B28D3" w14:textId="77777777" w:rsidR="002A1BD8" w:rsidRDefault="00000000">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14:paraId="6E307158"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8B17947"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4B8698D8" w14:textId="77777777" w:rsidR="002A1BD8" w:rsidRDefault="00D36785">
            <w:pPr>
              <w:spacing w:before="100" w:after="100"/>
              <w:ind w:left="60" w:right="80"/>
              <w:jc w:val="left"/>
              <w:rPr>
                <w:sz w:val="18"/>
                <w:szCs w:val="18"/>
              </w:rPr>
            </w:pPr>
            <w:r>
              <w:rPr>
                <w:sz w:val="18"/>
                <w:szCs w:val="18"/>
              </w:rPr>
              <w:t xml:space="preserve">Research </w:t>
            </w:r>
            <w:proofErr w:type="spellStart"/>
            <w:r>
              <w:rPr>
                <w:sz w:val="18"/>
                <w:szCs w:val="18"/>
              </w:rPr>
              <w:t>data</w:t>
            </w:r>
            <w:proofErr w:type="spellEnd"/>
            <w:r>
              <w:rPr>
                <w:sz w:val="18"/>
                <w:szCs w:val="18"/>
              </w:rPr>
              <w:t xml:space="preserve"> </w:t>
            </w:r>
            <w:proofErr w:type="spellStart"/>
            <w:r>
              <w:rPr>
                <w:sz w:val="18"/>
                <w:szCs w:val="18"/>
              </w:rPr>
              <w:t>management</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05A280A5"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462DFC2E"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6D303A10" w14:textId="77777777" w:rsidR="002A1BD8" w:rsidRDefault="002A1BD8">
            <w:pPr>
              <w:spacing w:before="100" w:after="100"/>
              <w:ind w:left="60" w:right="80"/>
              <w:jc w:val="left"/>
              <w:rPr>
                <w:sz w:val="18"/>
                <w:szCs w:val="18"/>
              </w:rPr>
            </w:pPr>
          </w:p>
        </w:tc>
      </w:tr>
      <w:tr w:rsidR="002A1BD8" w14:paraId="03E963DB"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3792EC9"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B04AB8F" w14:textId="77777777"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D368549" w14:textId="77777777"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1FA41092"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741C7CB7" w14:textId="77777777" w:rsidR="002A1BD8" w:rsidRDefault="00000000">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14:paraId="74BD0331"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BA88746" w14:textId="77777777"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B5A638A" w14:textId="77777777"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5A9A08A" w14:textId="77777777" w:rsidR="002A1BD8" w:rsidRPr="00703CF5" w:rsidRDefault="002A1BD8">
            <w:pPr>
              <w:spacing w:before="100" w:after="100"/>
              <w:ind w:left="60" w:right="80"/>
              <w:jc w:val="left"/>
              <w:rPr>
                <w:sz w:val="18"/>
                <w:szCs w:val="18"/>
                <w:lang w:val="en-US"/>
              </w:rPr>
            </w:pP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6780AE44"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4EAA4244" w14:textId="77777777" w:rsidR="002A1BD8" w:rsidRDefault="002A1BD8">
            <w:pPr>
              <w:spacing w:before="100" w:after="100"/>
              <w:ind w:left="0" w:right="80"/>
              <w:jc w:val="center"/>
              <w:rPr>
                <w:sz w:val="18"/>
                <w:szCs w:val="18"/>
              </w:rPr>
            </w:pPr>
          </w:p>
        </w:tc>
      </w:tr>
      <w:tr w:rsidR="002A1BD8" w14:paraId="1EBAE70B" w14:textId="77777777">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2305C80" w14:textId="77777777" w:rsidR="002A1BD8" w:rsidRDefault="00D36785">
            <w:pPr>
              <w:spacing w:before="100" w:after="100"/>
              <w:ind w:left="0" w:right="80"/>
              <w:jc w:val="left"/>
              <w:rPr>
                <w:b/>
                <w:sz w:val="18"/>
                <w:szCs w:val="18"/>
              </w:rPr>
            </w:pPr>
            <w:r>
              <w:rPr>
                <w:b/>
                <w:sz w:val="18"/>
                <w:szCs w:val="18"/>
              </w:rPr>
              <w:t xml:space="preserve">Transferable </w:t>
            </w:r>
            <w:proofErr w:type="spellStart"/>
            <w:r>
              <w:rPr>
                <w:b/>
                <w:sz w:val="18"/>
                <w:szCs w:val="18"/>
              </w:rPr>
              <w:t>skills</w:t>
            </w:r>
            <w:proofErr w:type="spellEnd"/>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594AFA" w14:textId="77777777" w:rsidR="002A1BD8" w:rsidRDefault="00D36785">
            <w:pPr>
              <w:spacing w:before="100" w:after="100"/>
              <w:ind w:left="60" w:right="80"/>
              <w:jc w:val="left"/>
              <w:rPr>
                <w:sz w:val="18"/>
                <w:szCs w:val="18"/>
              </w:rPr>
            </w:pPr>
            <w:r>
              <w:rPr>
                <w:sz w:val="18"/>
                <w:szCs w:val="18"/>
              </w:rPr>
              <w:t xml:space="preserve">Scientific </w:t>
            </w:r>
            <w:proofErr w:type="spellStart"/>
            <w:r>
              <w:rPr>
                <w:sz w:val="18"/>
                <w:szCs w:val="18"/>
              </w:rPr>
              <w:t>writing</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09E46AA"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6309CC89" w14:textId="77777777"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09F88960" w14:textId="77777777" w:rsidR="002A1BD8" w:rsidRDefault="002A1BD8">
            <w:pPr>
              <w:spacing w:before="100" w:after="100"/>
              <w:ind w:left="720" w:right="80" w:hanging="360"/>
              <w:jc w:val="left"/>
              <w:rPr>
                <w:sz w:val="18"/>
                <w:szCs w:val="18"/>
              </w:rPr>
            </w:pPr>
          </w:p>
        </w:tc>
      </w:tr>
      <w:tr w:rsidR="002A1BD8" w14:paraId="5D5F8731" w14:textId="77777777">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033E4932" w14:textId="77777777"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78ABF7C" w14:textId="77777777" w:rsidR="002A1BD8" w:rsidRDefault="00D36785">
            <w:pPr>
              <w:spacing w:before="100" w:after="100"/>
              <w:ind w:left="60" w:right="80"/>
              <w:jc w:val="left"/>
              <w:rPr>
                <w:sz w:val="18"/>
                <w:szCs w:val="18"/>
              </w:rPr>
            </w:pPr>
            <w:proofErr w:type="spellStart"/>
            <w:r>
              <w:rPr>
                <w:sz w:val="18"/>
                <w:szCs w:val="18"/>
              </w:rPr>
              <w:t>Effective</w:t>
            </w:r>
            <w:proofErr w:type="spellEnd"/>
            <w:r>
              <w:rPr>
                <w:sz w:val="18"/>
                <w:szCs w:val="18"/>
              </w:rPr>
              <w:t xml:space="preserve"> </w:t>
            </w:r>
            <w:proofErr w:type="spellStart"/>
            <w:r>
              <w:rPr>
                <w:sz w:val="18"/>
                <w:szCs w:val="18"/>
              </w:rPr>
              <w:t>presentation</w:t>
            </w:r>
            <w:proofErr w:type="spellEnd"/>
            <w:r>
              <w:rPr>
                <w:sz w:val="18"/>
                <w:szCs w:val="18"/>
              </w:rPr>
              <w:t xml:space="preserve"> </w:t>
            </w:r>
            <w:proofErr w:type="spellStart"/>
            <w:r>
              <w:rPr>
                <w:sz w:val="18"/>
                <w:szCs w:val="18"/>
              </w:rPr>
              <w:t>skills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0E0B3FD"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7765EDBA"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C5E012B" w14:textId="77777777" w:rsidR="002A1BD8" w:rsidRDefault="002A1BD8">
            <w:pPr>
              <w:spacing w:before="100" w:after="100"/>
              <w:ind w:left="60" w:right="80"/>
              <w:jc w:val="left"/>
              <w:rPr>
                <w:sz w:val="18"/>
                <w:szCs w:val="18"/>
              </w:rPr>
            </w:pPr>
          </w:p>
        </w:tc>
      </w:tr>
      <w:tr w:rsidR="002A1BD8" w14:paraId="1A145357" w14:textId="77777777">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34D241F6" w14:textId="77777777"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1394812" w14:textId="77777777" w:rsidR="002A1BD8" w:rsidRDefault="00D36785">
            <w:pPr>
              <w:spacing w:before="100" w:after="100"/>
              <w:ind w:left="60" w:right="80"/>
              <w:jc w:val="left"/>
              <w:rPr>
                <w:sz w:val="18"/>
                <w:szCs w:val="18"/>
              </w:rPr>
            </w:pPr>
            <w:proofErr w:type="spellStart"/>
            <w:r>
              <w:rPr>
                <w:sz w:val="18"/>
                <w:szCs w:val="18"/>
              </w:rPr>
              <w:t>Meet</w:t>
            </w:r>
            <w:proofErr w:type="spellEnd"/>
            <w:r>
              <w:rPr>
                <w:sz w:val="18"/>
                <w:szCs w:val="18"/>
              </w:rPr>
              <w:t xml:space="preserve"> </w:t>
            </w:r>
            <w:proofErr w:type="spellStart"/>
            <w:r>
              <w:rPr>
                <w:sz w:val="18"/>
                <w:szCs w:val="18"/>
              </w:rPr>
              <w:t>the</w:t>
            </w:r>
            <w:proofErr w:type="spellEnd"/>
            <w:r>
              <w:rPr>
                <w:sz w:val="18"/>
                <w:szCs w:val="18"/>
              </w:rPr>
              <w:t xml:space="preserve"> </w:t>
            </w:r>
            <w:proofErr w:type="spellStart"/>
            <w:r>
              <w:rPr>
                <w:sz w:val="18"/>
                <w:szCs w:val="18"/>
              </w:rPr>
              <w:t>professionals</w:t>
            </w:r>
            <w:proofErr w:type="spellEnd"/>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0D8E9BE1"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32FEC934"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73799349" w14:textId="77777777" w:rsidR="002A1BD8" w:rsidRDefault="002A1BD8">
            <w:pPr>
              <w:spacing w:before="100" w:after="100"/>
              <w:ind w:left="60" w:right="80"/>
              <w:jc w:val="left"/>
              <w:rPr>
                <w:sz w:val="18"/>
                <w:szCs w:val="18"/>
              </w:rPr>
            </w:pPr>
          </w:p>
        </w:tc>
      </w:tr>
      <w:tr w:rsidR="002A1BD8" w14:paraId="31851F55"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8CDFD8F" w14:textId="77777777" w:rsidR="002A1BD8" w:rsidRDefault="00D36785">
            <w:pPr>
              <w:spacing w:before="100" w:after="100"/>
              <w:ind w:left="60" w:right="80"/>
              <w:jc w:val="center"/>
              <w:rPr>
                <w:b/>
                <w:sz w:val="18"/>
                <w:szCs w:val="18"/>
              </w:rPr>
            </w:pPr>
            <w:r>
              <w:rPr>
                <w:b/>
                <w:sz w:val="18"/>
                <w:szCs w:val="18"/>
              </w:rPr>
              <w:t>SSPH+</w:t>
            </w:r>
          </w:p>
        </w:tc>
      </w:tr>
      <w:tr w:rsidR="002A1BD8" w14:paraId="048807FD" w14:textId="77777777">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B0FC530" w14:textId="77777777"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070C9CF4" w14:textId="77777777"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09EE004E"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0A8E64A4" w14:textId="77777777"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13B792D1" w14:textId="77777777" w:rsidR="002A1BD8" w:rsidRDefault="002A1BD8">
            <w:pPr>
              <w:spacing w:before="100" w:after="100"/>
              <w:ind w:left="60" w:right="80"/>
              <w:jc w:val="left"/>
              <w:rPr>
                <w:sz w:val="18"/>
                <w:szCs w:val="18"/>
              </w:rPr>
            </w:pPr>
          </w:p>
        </w:tc>
      </w:tr>
      <w:tr w:rsidR="002A1BD8" w14:paraId="2BBB4A29" w14:textId="77777777">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71A720E4" w14:textId="77777777"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33A5BC92" w14:textId="77777777"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3FFCAF" w14:textId="77777777"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49CDC900" w14:textId="77777777" w:rsidR="002A1BD8" w:rsidRDefault="00D36785">
            <w:pPr>
              <w:spacing w:before="100" w:after="100"/>
              <w:ind w:left="60" w:right="80"/>
              <w:jc w:val="left"/>
              <w:rPr>
                <w:sz w:val="18"/>
                <w:szCs w:val="18"/>
              </w:rPr>
            </w:pPr>
            <w:r>
              <w:rPr>
                <w:sz w:val="18"/>
                <w:szCs w:val="18"/>
              </w:rPr>
              <w:t>1.5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76A4CF8D" w14:textId="77777777" w:rsidR="002A1BD8" w:rsidRDefault="002A1BD8">
            <w:pPr>
              <w:spacing w:before="100" w:after="100"/>
              <w:ind w:left="60" w:right="80"/>
              <w:jc w:val="left"/>
              <w:rPr>
                <w:sz w:val="18"/>
                <w:szCs w:val="18"/>
              </w:rPr>
            </w:pPr>
          </w:p>
        </w:tc>
      </w:tr>
      <w:tr w:rsidR="002A1BD8" w14:paraId="1109878C" w14:textId="77777777">
        <w:trPr>
          <w:cantSplit/>
          <w:trHeight w:val="368"/>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4B18DD23" w14:textId="77777777" w:rsidR="002A1BD8" w:rsidRDefault="00D36785">
            <w:pPr>
              <w:spacing w:before="100" w:after="100"/>
              <w:ind w:left="60" w:right="80"/>
              <w:jc w:val="left"/>
              <w:rPr>
                <w:b/>
                <w:sz w:val="18"/>
                <w:szCs w:val="18"/>
              </w:rPr>
            </w:pPr>
            <w:r>
              <w:rPr>
                <w:b/>
                <w:sz w:val="18"/>
                <w:szCs w:val="18"/>
              </w:rPr>
              <w:t>Total ECTS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13E8642E" w14:textId="77777777" w:rsidR="002A1BD8" w:rsidRDefault="00D36785">
            <w:pPr>
              <w:spacing w:before="100" w:after="100"/>
              <w:ind w:left="60" w:right="80"/>
              <w:jc w:val="left"/>
              <w:rPr>
                <w:sz w:val="18"/>
                <w:szCs w:val="18"/>
              </w:rPr>
            </w:pPr>
            <w:r>
              <w:rPr>
                <w:sz w:val="18"/>
                <w:szCs w:val="18"/>
              </w:rPr>
              <w:t xml:space="preserve"> </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557F1BB" w14:textId="77777777" w:rsidR="002A1BD8" w:rsidRDefault="00D36785">
            <w:pPr>
              <w:spacing w:before="100" w:after="100"/>
              <w:ind w:left="60" w:right="80"/>
              <w:jc w:val="left"/>
              <w:rPr>
                <w:sz w:val="18"/>
                <w:szCs w:val="18"/>
              </w:rPr>
            </w:pPr>
            <w:r>
              <w:rPr>
                <w:sz w:val="18"/>
                <w:szCs w:val="18"/>
              </w:rPr>
              <w:t xml:space="preserve"> </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14:paraId="29E1758A" w14:textId="77777777" w:rsidR="002A1BD8" w:rsidRDefault="00D36785">
            <w:pPr>
              <w:spacing w:before="100" w:after="100"/>
              <w:ind w:left="60" w:right="80"/>
              <w:jc w:val="left"/>
              <w:rPr>
                <w:b/>
                <w:sz w:val="18"/>
                <w:szCs w:val="18"/>
              </w:rPr>
            </w:pPr>
            <w:r>
              <w:rPr>
                <w:b/>
                <w:sz w:val="18"/>
                <w:szCs w:val="18"/>
              </w:rPr>
              <w:t>18.5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14:paraId="49670A78" w14:textId="77777777" w:rsidR="002A1BD8" w:rsidRDefault="00D36785">
            <w:pPr>
              <w:spacing w:before="100" w:after="100"/>
              <w:ind w:left="60" w:right="80"/>
              <w:jc w:val="left"/>
              <w:rPr>
                <w:b/>
                <w:sz w:val="18"/>
                <w:szCs w:val="18"/>
              </w:rPr>
            </w:pPr>
            <w:r>
              <w:rPr>
                <w:b/>
                <w:sz w:val="18"/>
                <w:szCs w:val="18"/>
              </w:rPr>
              <w:t>10</w:t>
            </w:r>
          </w:p>
        </w:tc>
      </w:tr>
    </w:tbl>
    <w:p w14:paraId="35A1B331" w14:textId="77777777" w:rsidR="002A1BD8" w:rsidRDefault="002A1BD8"/>
    <w:p w14:paraId="17643486" w14:textId="77777777" w:rsidR="002A1BD8" w:rsidRDefault="00D36785" w:rsidP="00862195">
      <w:pPr>
        <w:pStyle w:val="Titolo1"/>
        <w:numPr>
          <w:ilvl w:val="0"/>
          <w:numId w:val="6"/>
        </w:numPr>
        <w:tabs>
          <w:tab w:val="left" w:pos="851"/>
          <w:tab w:val="left" w:pos="851"/>
        </w:tabs>
        <w:spacing w:after="0" w:line="240" w:lineRule="auto"/>
        <w:rPr>
          <w:sz w:val="22"/>
          <w:szCs w:val="22"/>
        </w:rPr>
      </w:pPr>
      <w:bookmarkStart w:id="125" w:name="_Toc172629706"/>
      <w:r>
        <w:rPr>
          <w:sz w:val="22"/>
          <w:szCs w:val="22"/>
        </w:rPr>
        <w:t>BUDGET PLAN</w:t>
      </w:r>
      <w:bookmarkEnd w:id="125"/>
    </w:p>
    <w:p w14:paraId="7A3FA45C"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8D34708"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769159A6" w14:textId="77777777" w:rsidR="002A1BD8" w:rsidRDefault="00D36785">
            <w:pPr>
              <w:spacing w:after="0"/>
              <w:ind w:left="60" w:right="80"/>
              <w:jc w:val="left"/>
              <w:rPr>
                <w:b/>
                <w:sz w:val="20"/>
                <w:szCs w:val="20"/>
              </w:rPr>
            </w:pPr>
            <w:proofErr w:type="spellStart"/>
            <w:r>
              <w:rPr>
                <w:b/>
                <w:sz w:val="20"/>
                <w:szCs w:val="20"/>
              </w:rPr>
              <w:lastRenderedPageBreak/>
              <w:t>Cost</w:t>
            </w:r>
            <w:proofErr w:type="spellEnd"/>
            <w:r>
              <w:rPr>
                <w:b/>
                <w:sz w:val="20"/>
                <w:szCs w:val="20"/>
              </w:rPr>
              <w:t xml:space="preserve">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1293BCD"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5E8031C"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0CC28A2"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33F9211" w14:textId="77777777" w:rsidR="002A1BD8" w:rsidRDefault="00D36785">
            <w:pPr>
              <w:spacing w:after="0"/>
              <w:ind w:left="60" w:right="80"/>
              <w:jc w:val="left"/>
              <w:rPr>
                <w:b/>
                <w:sz w:val="20"/>
                <w:szCs w:val="20"/>
              </w:rPr>
            </w:pPr>
            <w:r>
              <w:rPr>
                <w:b/>
                <w:sz w:val="20"/>
                <w:szCs w:val="20"/>
              </w:rPr>
              <w:t>Total</w:t>
            </w:r>
          </w:p>
        </w:tc>
      </w:tr>
      <w:tr w:rsidR="002A1BD8" w14:paraId="5B1BEA6E"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1C58C1DF" w14:textId="77777777" w:rsidR="002A1BD8" w:rsidRDefault="00D36785" w:rsidP="00DD3847">
            <w:pPr>
              <w:spacing w:after="0"/>
              <w:rPr>
                <w:sz w:val="18"/>
                <w:szCs w:val="18"/>
              </w:rPr>
            </w:pPr>
            <w:r>
              <w:rPr>
                <w:sz w:val="18"/>
                <w:szCs w:val="18"/>
              </w:rPr>
              <w:t xml:space="preserve">Annual </w:t>
            </w:r>
            <w:proofErr w:type="spellStart"/>
            <w:r w:rsidR="00DD3847">
              <w:rPr>
                <w:sz w:val="18"/>
                <w:szCs w:val="18"/>
              </w:rPr>
              <w:t>S</w:t>
            </w:r>
            <w:r>
              <w:rPr>
                <w:sz w:val="18"/>
                <w:szCs w:val="18"/>
              </w:rPr>
              <w:t>alary</w:t>
            </w:r>
            <w:proofErr w:type="spellEnd"/>
            <w:r>
              <w:rPr>
                <w:sz w:val="18"/>
                <w:szCs w:val="18"/>
              </w:rPr>
              <w:t xml:space="preserve"> (gross)</w:t>
            </w:r>
          </w:p>
        </w:tc>
        <w:tc>
          <w:tcPr>
            <w:tcW w:w="1396" w:type="dxa"/>
            <w:tcBorders>
              <w:bottom w:val="single" w:sz="8" w:space="0" w:color="1F1F1F"/>
              <w:right w:val="single" w:sz="8" w:space="0" w:color="1F1F1F"/>
            </w:tcBorders>
            <w:tcMar>
              <w:top w:w="0" w:type="dxa"/>
              <w:left w:w="80" w:type="dxa"/>
              <w:bottom w:w="0" w:type="dxa"/>
              <w:right w:w="80" w:type="dxa"/>
            </w:tcMar>
          </w:tcPr>
          <w:p w14:paraId="141248D4"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C80A511"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0E492B8F"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2818D123" w14:textId="77777777" w:rsidR="002A1BD8" w:rsidRDefault="00D36785">
            <w:pPr>
              <w:spacing w:after="0"/>
              <w:jc w:val="right"/>
              <w:rPr>
                <w:sz w:val="18"/>
                <w:szCs w:val="18"/>
              </w:rPr>
            </w:pPr>
            <w:r>
              <w:rPr>
                <w:sz w:val="18"/>
                <w:szCs w:val="18"/>
              </w:rPr>
              <w:t>88’200</w:t>
            </w:r>
          </w:p>
        </w:tc>
      </w:tr>
      <w:tr w:rsidR="002A1BD8" w14:paraId="55813B33"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58FD5913" w14:textId="77777777" w:rsidR="002A1BD8" w:rsidRDefault="00DD3847">
            <w:pPr>
              <w:spacing w:after="0"/>
              <w:rPr>
                <w:sz w:val="18"/>
                <w:szCs w:val="18"/>
              </w:rPr>
            </w:pPr>
            <w:proofErr w:type="spellStart"/>
            <w:r>
              <w:rPr>
                <w:sz w:val="18"/>
                <w:szCs w:val="18"/>
              </w:rPr>
              <w:t>Conferences</w:t>
            </w:r>
            <w:proofErr w:type="spellEnd"/>
            <w:r>
              <w:rPr>
                <w:sz w:val="18"/>
                <w:szCs w:val="18"/>
              </w:rPr>
              <w:t xml:space="preserve"> </w:t>
            </w:r>
            <w:proofErr w:type="spellStart"/>
            <w:r>
              <w:rPr>
                <w:sz w:val="18"/>
                <w:szCs w:val="18"/>
              </w:rPr>
              <w:t>Participation</w:t>
            </w:r>
            <w:proofErr w:type="spellEnd"/>
            <w:r>
              <w:rPr>
                <w:sz w:val="18"/>
                <w:szCs w:val="18"/>
              </w:rPr>
              <w:t xml:space="preserve">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14:paraId="0A4F02F3"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1430DDFA"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31C06E0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3E4AC556" w14:textId="77777777" w:rsidR="002A1BD8" w:rsidRDefault="00F67DA5">
            <w:pPr>
              <w:spacing w:after="0"/>
              <w:jc w:val="right"/>
              <w:rPr>
                <w:sz w:val="18"/>
                <w:szCs w:val="18"/>
              </w:rPr>
            </w:pPr>
            <w:r>
              <w:rPr>
                <w:sz w:val="18"/>
                <w:szCs w:val="18"/>
              </w:rPr>
              <w:t>1’0</w:t>
            </w:r>
            <w:r w:rsidR="00D36785">
              <w:rPr>
                <w:sz w:val="18"/>
                <w:szCs w:val="18"/>
              </w:rPr>
              <w:t>00</w:t>
            </w:r>
          </w:p>
        </w:tc>
      </w:tr>
      <w:tr w:rsidR="002A1BD8" w14:paraId="39609160"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59C8EDE4" w14:textId="77777777"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14:paraId="0C5B1FEB"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1EE436EA"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41B7FDB"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1E04CE06" w14:textId="77777777" w:rsidR="002A1BD8" w:rsidRDefault="00F67DA5">
            <w:pPr>
              <w:spacing w:after="0"/>
              <w:jc w:val="right"/>
              <w:rPr>
                <w:sz w:val="18"/>
                <w:szCs w:val="18"/>
              </w:rPr>
            </w:pPr>
            <w:r>
              <w:rPr>
                <w:sz w:val="18"/>
                <w:szCs w:val="18"/>
              </w:rPr>
              <w:t>2’700</w:t>
            </w:r>
          </w:p>
        </w:tc>
      </w:tr>
      <w:tr w:rsidR="00F67DA5" w14:paraId="612AAD87"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8B5D782"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03196295"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7FE7A51F"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74B6A2E7"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1D946671" w14:textId="77777777" w:rsidR="00F67DA5" w:rsidRDefault="00F67DA5">
            <w:pPr>
              <w:spacing w:after="0"/>
              <w:jc w:val="right"/>
              <w:rPr>
                <w:sz w:val="18"/>
                <w:szCs w:val="18"/>
              </w:rPr>
            </w:pPr>
            <w:r>
              <w:rPr>
                <w:sz w:val="18"/>
                <w:szCs w:val="18"/>
              </w:rPr>
              <w:t>2’220</w:t>
            </w:r>
          </w:p>
        </w:tc>
      </w:tr>
      <w:tr w:rsidR="00F67DA5" w14:paraId="6750EF40"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D5001E3"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4165463E"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5449E20"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14731728"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E4C11BB" w14:textId="77777777" w:rsidR="00F67DA5" w:rsidRDefault="00F67DA5">
            <w:pPr>
              <w:spacing w:after="0"/>
              <w:jc w:val="right"/>
              <w:rPr>
                <w:sz w:val="18"/>
                <w:szCs w:val="18"/>
              </w:rPr>
            </w:pPr>
            <w:r>
              <w:rPr>
                <w:sz w:val="18"/>
                <w:szCs w:val="18"/>
              </w:rPr>
              <w:t>900</w:t>
            </w:r>
          </w:p>
        </w:tc>
      </w:tr>
      <w:tr w:rsidR="002A1BD8" w14:paraId="76993EA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6F74C8F" w14:textId="77777777"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14:paraId="7840C969"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687BBB93"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6DD7EF1C"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0FFCF6EB" w14:textId="77777777" w:rsidR="002A1BD8" w:rsidRDefault="00F67DA5">
            <w:pPr>
              <w:spacing w:after="0"/>
              <w:jc w:val="right"/>
              <w:rPr>
                <w:sz w:val="18"/>
                <w:szCs w:val="18"/>
              </w:rPr>
            </w:pPr>
            <w:r>
              <w:rPr>
                <w:sz w:val="18"/>
                <w:szCs w:val="18"/>
              </w:rPr>
              <w:t>9</w:t>
            </w:r>
            <w:r w:rsidR="00D36785">
              <w:rPr>
                <w:sz w:val="18"/>
                <w:szCs w:val="18"/>
              </w:rPr>
              <w:t>’000</w:t>
            </w:r>
          </w:p>
        </w:tc>
      </w:tr>
      <w:tr w:rsidR="002A1BD8" w14:paraId="3E405F5F"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0059017"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2075B346"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5E6B5414"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56856053"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55CD40EB" w14:textId="77777777"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14:paraId="46979DD9" w14:textId="77777777" w:rsidR="002A1BD8" w:rsidRDefault="002A1BD8"/>
    <w:p w14:paraId="418F5B9C" w14:textId="77777777" w:rsidR="002A1BD8" w:rsidRDefault="00D36785" w:rsidP="00862195">
      <w:pPr>
        <w:pStyle w:val="Titolo1"/>
        <w:numPr>
          <w:ilvl w:val="0"/>
          <w:numId w:val="6"/>
        </w:numPr>
        <w:tabs>
          <w:tab w:val="left" w:pos="851"/>
          <w:tab w:val="left" w:pos="851"/>
        </w:tabs>
        <w:spacing w:after="0" w:line="240" w:lineRule="auto"/>
        <w:rPr>
          <w:sz w:val="22"/>
          <w:szCs w:val="22"/>
        </w:rPr>
      </w:pPr>
      <w:bookmarkStart w:id="126" w:name="_Toc172629707"/>
      <w:r>
        <w:rPr>
          <w:sz w:val="22"/>
          <w:szCs w:val="22"/>
        </w:rPr>
        <w:t>REFERENCE LIST</w:t>
      </w:r>
      <w:bookmarkEnd w:id="126"/>
    </w:p>
    <w:p w14:paraId="33BA37FB" w14:textId="77777777" w:rsidR="009F2A4E" w:rsidRPr="009F2A4E" w:rsidRDefault="002337D7" w:rsidP="009F2A4E">
      <w:pPr>
        <w:pStyle w:val="Bibliografia"/>
        <w:rPr>
          <w:rFonts w:cs="Arial"/>
        </w:rPr>
      </w:pPr>
      <w:r>
        <w:fldChar w:fldCharType="begin"/>
      </w:r>
      <w:r w:rsidR="009F2A4E">
        <w:instrText xml:space="preserve"> ADDIN ZOTERO_BIBL {"uncited":[],"omitted":[],"custom":[]} CSL_BIBLIOGRAPHY </w:instrText>
      </w:r>
      <w:r>
        <w:fldChar w:fldCharType="separate"/>
      </w:r>
      <w:r w:rsidR="009F2A4E" w:rsidRPr="009F2A4E">
        <w:rPr>
          <w:rFonts w:cs="Arial"/>
        </w:rPr>
        <w:t>1. NMEP G. National Malaria Elimination Strategic Plan [Internet]. Available from: https://mesamalaria.org/resource-hub/national-malaria-elimination-strategic-plan-nmesp-of-ghana-2024-2028/</w:t>
      </w:r>
    </w:p>
    <w:p w14:paraId="0A025687" w14:textId="77777777" w:rsidR="009F2A4E" w:rsidRPr="009F2A4E" w:rsidRDefault="009F2A4E" w:rsidP="009F2A4E">
      <w:pPr>
        <w:pStyle w:val="Bibliografia"/>
        <w:rPr>
          <w:rFonts w:cs="Arial"/>
          <w:lang w:val="en-US"/>
        </w:rPr>
      </w:pPr>
      <w:r w:rsidRPr="009F2A4E">
        <w:rPr>
          <w:rFonts w:cs="Arial"/>
          <w:lang w:val="en-US"/>
        </w:rPr>
        <w:t>2. WHO 2024_African health ministers commit to end malaria deaths [Internet]. [cited 2024 Mar 8]. Available from: https://www.who.int/news/item/06-03-2024-african-health-ministers-commit-to-end-malaria-deaths</w:t>
      </w:r>
    </w:p>
    <w:p w14:paraId="16BE3151" w14:textId="77777777" w:rsidR="009F2A4E" w:rsidRPr="009F2A4E" w:rsidRDefault="009F2A4E" w:rsidP="009F2A4E">
      <w:pPr>
        <w:pStyle w:val="Bibliografia"/>
        <w:rPr>
          <w:rFonts w:cs="Arial"/>
          <w:lang w:val="en-US"/>
        </w:rPr>
      </w:pPr>
      <w:r w:rsidRPr="009F2A4E">
        <w:rPr>
          <w:rFonts w:cs="Arial"/>
          <w:lang w:val="en-US"/>
        </w:rPr>
        <w:t>3. World malaria report 2023 [Internet]. [cited 2024 Feb 23]. Available from: https://www.who.int/teams/global-malaria-programme/reports/world-malaria-report-2023</w:t>
      </w:r>
    </w:p>
    <w:p w14:paraId="1976B3B7" w14:textId="77777777" w:rsidR="009F2A4E" w:rsidRPr="009F2A4E" w:rsidRDefault="009F2A4E" w:rsidP="009F2A4E">
      <w:pPr>
        <w:pStyle w:val="Bibliografia"/>
        <w:rPr>
          <w:rFonts w:cs="Arial"/>
          <w:lang w:val="en-US"/>
        </w:rPr>
      </w:pPr>
      <w:r w:rsidRPr="009F2A4E">
        <w:rPr>
          <w:rFonts w:cs="Arial"/>
          <w:lang w:val="en-US"/>
        </w:rPr>
        <w:t>4. Ghana Malaria Facts [Internet]. Severe Malaria Observatory. [cited 2024 Feb 23]. Available from: https://www.severemalaria.org/pays/ghana</w:t>
      </w:r>
    </w:p>
    <w:p w14:paraId="79D92B4D" w14:textId="77777777" w:rsidR="009F2A4E" w:rsidRPr="009F2A4E" w:rsidRDefault="009F2A4E" w:rsidP="009F2A4E">
      <w:pPr>
        <w:pStyle w:val="Bibliografia"/>
        <w:rPr>
          <w:rFonts w:cs="Arial"/>
          <w:lang w:val="en-US"/>
        </w:rPr>
      </w:pPr>
      <w:r w:rsidRPr="009F2A4E">
        <w:rPr>
          <w:rFonts w:cs="Arial"/>
          <w:lang w:val="en-US"/>
        </w:rPr>
        <w:t xml:space="preserve">5. Awine T, Malm K, Bart-Plange C, Silal SP. Towards malaria control and elimination in Ghana: challenges and decision making tools to guide planning. Glob Health Action. 2017;10:1381471. </w:t>
      </w:r>
    </w:p>
    <w:p w14:paraId="1B5F0F2D" w14:textId="77777777" w:rsidR="009F2A4E" w:rsidRPr="009F2A4E" w:rsidRDefault="009F2A4E" w:rsidP="009F2A4E">
      <w:pPr>
        <w:pStyle w:val="Bibliografia"/>
        <w:rPr>
          <w:rFonts w:cs="Arial"/>
          <w:lang w:val="en-US"/>
        </w:rPr>
      </w:pPr>
      <w:r w:rsidRPr="009F2A4E">
        <w:rPr>
          <w:rFonts w:cs="Arial"/>
          <w:lang w:val="en-US"/>
        </w:rPr>
        <w:t xml:space="preserve">6. Lowe R, Chirombo J, Tompkins AM. Relative importance of climatic, geographic and socio-economic determinants of malaria in Malawi. Malaria Journal. 2013;12:416. </w:t>
      </w:r>
    </w:p>
    <w:p w14:paraId="28D601E6" w14:textId="77777777" w:rsidR="009F2A4E" w:rsidRPr="009F2A4E" w:rsidRDefault="009F2A4E" w:rsidP="009F2A4E">
      <w:pPr>
        <w:pStyle w:val="Bibliografia"/>
        <w:rPr>
          <w:rFonts w:cs="Arial"/>
          <w:lang w:val="en-US"/>
        </w:rPr>
      </w:pPr>
      <w:r w:rsidRPr="009F2A4E">
        <w:rPr>
          <w:rFonts w:cs="Arial"/>
          <w:lang w:val="en-US"/>
        </w:rPr>
        <w:t>7. PMI. Ghana Malaria Operational Plan FY 2018 [Internet]. Available from: https://www.pmi.gov/docs/default-source/default-document-library/malaria-operational-plans/fy-2018/fy-2018-ghana-malaria-operational-plan.pdf?sfvrsn=5</w:t>
      </w:r>
    </w:p>
    <w:p w14:paraId="35139226" w14:textId="77777777" w:rsidR="009F2A4E" w:rsidRPr="009F2A4E" w:rsidRDefault="009F2A4E" w:rsidP="009F2A4E">
      <w:pPr>
        <w:pStyle w:val="Bibliografia"/>
        <w:rPr>
          <w:rFonts w:cs="Arial"/>
          <w:lang w:val="en-US"/>
        </w:rPr>
      </w:pPr>
      <w:r w:rsidRPr="009F2A4E">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4ADA7B1E" w14:textId="77777777" w:rsidR="009F2A4E" w:rsidRPr="009F2A4E" w:rsidRDefault="009F2A4E" w:rsidP="009F2A4E">
      <w:pPr>
        <w:pStyle w:val="Bibliografia"/>
        <w:rPr>
          <w:rFonts w:cs="Arial"/>
          <w:lang w:val="en-US"/>
        </w:rPr>
      </w:pPr>
      <w:r w:rsidRPr="009F2A4E">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3AB21A65" w14:textId="77777777" w:rsidR="009F2A4E" w:rsidRPr="009F2A4E" w:rsidRDefault="009F2A4E" w:rsidP="009F2A4E">
      <w:pPr>
        <w:pStyle w:val="Bibliografia"/>
        <w:rPr>
          <w:rFonts w:cs="Arial"/>
          <w:lang w:val="en-US"/>
        </w:rPr>
      </w:pPr>
      <w:r w:rsidRPr="009F2A4E">
        <w:rPr>
          <w:rFonts w:cs="Arial"/>
          <w:lang w:val="en-US"/>
        </w:rPr>
        <w:t xml:space="preserve">10. Smith DL, Battle KE, Hay SI, Barker CM, Scott TW, McKenzie FE. Ross, macdonald, and a theory for the dynamics and control of mosquito-transmitted pathogens. PLoS Pathog. 2012;8:e1002588. </w:t>
      </w:r>
    </w:p>
    <w:p w14:paraId="5DAB6F21" w14:textId="77777777" w:rsidR="009F2A4E" w:rsidRPr="009F2A4E" w:rsidRDefault="009F2A4E" w:rsidP="009F2A4E">
      <w:pPr>
        <w:pStyle w:val="Bibliografia"/>
        <w:rPr>
          <w:rFonts w:cs="Arial"/>
          <w:lang w:val="en-US"/>
        </w:rPr>
      </w:pPr>
      <w:r w:rsidRPr="009F2A4E">
        <w:rPr>
          <w:rFonts w:cs="Arial"/>
          <w:lang w:val="en-US"/>
        </w:rPr>
        <w:lastRenderedPageBreak/>
        <w:t>11. Malaria: The malaria vaccine implementation programme (MVIP) [Internet]. [cited 2024 Jul 21]. Available from: https://www.who.int/news-room/questions-and-answers/item/malaria-vaccine-implementation-programme</w:t>
      </w:r>
    </w:p>
    <w:p w14:paraId="14D3280C" w14:textId="77777777" w:rsidR="009F2A4E" w:rsidRPr="009F2A4E" w:rsidRDefault="009F2A4E" w:rsidP="009F2A4E">
      <w:pPr>
        <w:pStyle w:val="Bibliografia"/>
        <w:rPr>
          <w:rFonts w:cs="Arial"/>
          <w:lang w:val="en-US"/>
        </w:rPr>
      </w:pPr>
      <w:r w:rsidRPr="009F2A4E">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03B40CC9" w14:textId="77777777" w:rsidR="009F2A4E" w:rsidRPr="009F2A4E" w:rsidRDefault="009F2A4E" w:rsidP="009F2A4E">
      <w:pPr>
        <w:pStyle w:val="Bibliografia"/>
        <w:rPr>
          <w:rFonts w:cs="Arial"/>
          <w:lang w:val="en-US"/>
        </w:rPr>
      </w:pPr>
      <w:r w:rsidRPr="009F2A4E">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2D5B25E1" w14:textId="77777777" w:rsidR="009F2A4E" w:rsidRPr="009F2A4E" w:rsidRDefault="009F2A4E" w:rsidP="009F2A4E">
      <w:pPr>
        <w:pStyle w:val="Bibliografia"/>
        <w:rPr>
          <w:rFonts w:cs="Arial"/>
          <w:lang w:val="en-US"/>
        </w:rPr>
      </w:pPr>
      <w:r w:rsidRPr="009F2A4E">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CC8FEAF" w14:textId="77777777" w:rsidR="009F2A4E" w:rsidRPr="009F2A4E" w:rsidRDefault="009F2A4E" w:rsidP="009F2A4E">
      <w:pPr>
        <w:pStyle w:val="Bibliografia"/>
        <w:rPr>
          <w:rFonts w:cs="Arial"/>
          <w:lang w:val="en-US"/>
        </w:rPr>
      </w:pPr>
      <w:r w:rsidRPr="009F2A4E">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65DF4029" w14:textId="77777777" w:rsidR="009F2A4E" w:rsidRPr="009F2A4E" w:rsidRDefault="009F2A4E" w:rsidP="009F2A4E">
      <w:pPr>
        <w:pStyle w:val="Bibliografia"/>
        <w:rPr>
          <w:rFonts w:cs="Arial"/>
          <w:lang w:val="en-US"/>
        </w:rPr>
      </w:pPr>
      <w:r w:rsidRPr="009F2A4E">
        <w:rPr>
          <w:rFonts w:cs="Arial"/>
          <w:lang w:val="en-US"/>
        </w:rPr>
        <w:t xml:space="preserve">16. Ozodiegwu ID, Ambrose M, Galatas B, Runge M, Nandi A, Okuneye K, et al. Application of mathematical modelling to inform national malaria intervention planning in Nigeria. Malaria Journal. 2023;22:137. </w:t>
      </w:r>
    </w:p>
    <w:p w14:paraId="40AD54C3" w14:textId="77777777" w:rsidR="009F2A4E" w:rsidRPr="009F2A4E" w:rsidRDefault="009F2A4E" w:rsidP="009F2A4E">
      <w:pPr>
        <w:pStyle w:val="Bibliografia"/>
        <w:rPr>
          <w:rFonts w:cs="Arial"/>
          <w:lang w:val="en-US"/>
        </w:rPr>
      </w:pPr>
      <w:r w:rsidRPr="009F2A4E">
        <w:rPr>
          <w:rFonts w:cs="Arial"/>
          <w:lang w:val="en-US"/>
        </w:rPr>
        <w:t xml:space="preserve">17. Awine T, Silal SP. Accounting for regional transmission variability and the impact of malaria control interventions in Ghana: a population level mathematical modelling approach. Malar J. 2020;19:423. </w:t>
      </w:r>
    </w:p>
    <w:p w14:paraId="54999DF2" w14:textId="77777777" w:rsidR="009F2A4E" w:rsidRPr="009F2A4E" w:rsidRDefault="009F2A4E" w:rsidP="009F2A4E">
      <w:pPr>
        <w:pStyle w:val="Bibliografia"/>
        <w:rPr>
          <w:rFonts w:cs="Arial"/>
          <w:lang w:val="en-US"/>
        </w:rPr>
      </w:pPr>
      <w:r w:rsidRPr="009F2A4E">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244D3657" w14:textId="77777777" w:rsidR="009F2A4E" w:rsidRPr="009F2A4E" w:rsidRDefault="009F2A4E" w:rsidP="009F2A4E">
      <w:pPr>
        <w:pStyle w:val="Bibliografia"/>
        <w:rPr>
          <w:rFonts w:cs="Arial"/>
          <w:lang w:val="en-US"/>
        </w:rPr>
      </w:pPr>
      <w:r w:rsidRPr="009F2A4E">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412A70E3" w14:textId="77777777" w:rsidR="009F2A4E" w:rsidRPr="009F2A4E" w:rsidRDefault="009F2A4E" w:rsidP="009F2A4E">
      <w:pPr>
        <w:pStyle w:val="Bibliografia"/>
        <w:rPr>
          <w:rFonts w:cs="Arial"/>
          <w:lang w:val="en-US"/>
        </w:rPr>
      </w:pPr>
      <w:r w:rsidRPr="009F2A4E">
        <w:rPr>
          <w:rFonts w:cs="Arial"/>
          <w:lang w:val="en-US"/>
        </w:rPr>
        <w:t xml:space="preserve">20. Hogan AB, Winskill P, Ghani AC. Estimated impact of RTS,S/AS01 malaria vaccine allocation strategies in sub-Saharan Africa: A modelling study. PLoS Med. 2020;17:e1003377. </w:t>
      </w:r>
    </w:p>
    <w:p w14:paraId="143980AB" w14:textId="77777777" w:rsidR="009F2A4E" w:rsidRPr="009F2A4E" w:rsidRDefault="009F2A4E" w:rsidP="009F2A4E">
      <w:pPr>
        <w:pStyle w:val="Bibliografia"/>
        <w:rPr>
          <w:rFonts w:cs="Arial"/>
          <w:lang w:val="en-US"/>
        </w:rPr>
      </w:pPr>
      <w:r w:rsidRPr="009F2A4E">
        <w:rPr>
          <w:rFonts w:cs="Arial"/>
          <w:lang w:val="en-US"/>
        </w:rPr>
        <w:t xml:space="preserve">21. Egger M, Johnson L, Althaus C, Schöni A, Salanti G, Low N, et al. Developing WHO guidelines: Time to formally include evidence from mathematical modelling studies. F1000Res. 2018;6:1584. </w:t>
      </w:r>
    </w:p>
    <w:p w14:paraId="7D09EF8B" w14:textId="77777777" w:rsidR="009F2A4E" w:rsidRPr="009F2A4E" w:rsidRDefault="009F2A4E" w:rsidP="009F2A4E">
      <w:pPr>
        <w:pStyle w:val="Bibliografia"/>
        <w:rPr>
          <w:rFonts w:cs="Arial"/>
          <w:lang w:val="en-US"/>
        </w:rPr>
      </w:pPr>
      <w:r w:rsidRPr="009F2A4E">
        <w:rPr>
          <w:rFonts w:cs="Arial"/>
          <w:lang w:val="en-US"/>
        </w:rPr>
        <w:t>22. OpenMalaria wiki [Internet]. GitHub. [cited 2024 Mar 16]. Available from: https://github.com/SwissTPH/openmalaria/wiki/Home</w:t>
      </w:r>
    </w:p>
    <w:p w14:paraId="01379605" w14:textId="77777777" w:rsidR="009F2A4E" w:rsidRPr="009F2A4E" w:rsidRDefault="009F2A4E" w:rsidP="009F2A4E">
      <w:pPr>
        <w:pStyle w:val="Bibliografia"/>
        <w:rPr>
          <w:rFonts w:cs="Arial"/>
          <w:lang w:val="en-US"/>
        </w:rPr>
      </w:pPr>
      <w:r w:rsidRPr="009F2A4E">
        <w:rPr>
          <w:rFonts w:cs="Arial"/>
          <w:lang w:val="en-US"/>
        </w:rPr>
        <w:t>23. Overview of EMOD software — Malaria Model documentation [Internet]. [cited 2024 Mar 16]. Available from: https://docs.idmod.org/projects/emod-malaria/en/latest/software-overview.html</w:t>
      </w:r>
    </w:p>
    <w:p w14:paraId="4C82EE4B" w14:textId="77777777" w:rsidR="009F2A4E" w:rsidRPr="009F2A4E" w:rsidRDefault="009F2A4E" w:rsidP="009F2A4E">
      <w:pPr>
        <w:pStyle w:val="Bibliografia"/>
        <w:rPr>
          <w:rFonts w:cs="Arial"/>
          <w:lang w:val="en-US"/>
        </w:rPr>
      </w:pPr>
      <w:r w:rsidRPr="009F2A4E">
        <w:rPr>
          <w:rFonts w:cs="Arial"/>
          <w:lang w:val="en-US"/>
        </w:rPr>
        <w:t>24. An individual based model for malaria [Internet]. [cited 2024 May 10]. Available from: https://mrc-ide.github.io/malariasimulation/</w:t>
      </w:r>
    </w:p>
    <w:p w14:paraId="55FCA117" w14:textId="77777777" w:rsidR="009F2A4E" w:rsidRPr="009F2A4E" w:rsidRDefault="009F2A4E" w:rsidP="009F2A4E">
      <w:pPr>
        <w:pStyle w:val="Bibliografia"/>
        <w:rPr>
          <w:rFonts w:cs="Arial"/>
          <w:lang w:val="en-US"/>
        </w:rPr>
      </w:pPr>
      <w:r w:rsidRPr="009F2A4E">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14:paraId="57BCDF99" w14:textId="77777777" w:rsidR="009F2A4E" w:rsidRPr="009F2A4E" w:rsidRDefault="009F2A4E" w:rsidP="009F2A4E">
      <w:pPr>
        <w:pStyle w:val="Bibliografia"/>
        <w:rPr>
          <w:rFonts w:cs="Arial"/>
          <w:lang w:val="en-US"/>
        </w:rPr>
      </w:pPr>
      <w:r w:rsidRPr="009F2A4E">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03DACE2C" w14:textId="77777777" w:rsidR="009F2A4E" w:rsidRPr="009F2A4E" w:rsidRDefault="009F2A4E" w:rsidP="009F2A4E">
      <w:pPr>
        <w:pStyle w:val="Bibliografia"/>
        <w:rPr>
          <w:rFonts w:cs="Arial"/>
          <w:lang w:val="en-US"/>
        </w:rPr>
      </w:pPr>
      <w:r w:rsidRPr="009F2A4E">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7C241C70" w14:textId="77777777" w:rsidR="009F2A4E" w:rsidRPr="009F2A4E" w:rsidRDefault="009F2A4E" w:rsidP="009F2A4E">
      <w:pPr>
        <w:pStyle w:val="Bibliografia"/>
        <w:rPr>
          <w:rFonts w:cs="Arial"/>
          <w:lang w:val="en-US"/>
        </w:rPr>
      </w:pPr>
      <w:r w:rsidRPr="009F2A4E">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1063E635" w14:textId="77777777" w:rsidR="009F2A4E" w:rsidRPr="009F2A4E" w:rsidRDefault="009F2A4E" w:rsidP="009F2A4E">
      <w:pPr>
        <w:pStyle w:val="Bibliografia"/>
        <w:rPr>
          <w:rFonts w:cs="Arial"/>
          <w:lang w:val="en-US"/>
        </w:rPr>
      </w:pPr>
      <w:r w:rsidRPr="009F2A4E">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14:paraId="638339EC" w14:textId="77777777" w:rsidR="009F2A4E" w:rsidRPr="009F2A4E" w:rsidRDefault="009F2A4E" w:rsidP="009F2A4E">
      <w:pPr>
        <w:pStyle w:val="Bibliografia"/>
        <w:rPr>
          <w:rFonts w:cs="Arial"/>
          <w:lang w:val="en-US"/>
        </w:rPr>
      </w:pPr>
      <w:r w:rsidRPr="009F2A4E">
        <w:rPr>
          <w:rFonts w:cs="Arial"/>
          <w:lang w:val="en-US"/>
        </w:rPr>
        <w:t xml:space="preserve">30. McCulloch J, Ge J, Ward JA, Heppenstall A, Polhill JG, Malleson N. Calibrating Agent-Based Models Using Uncertainty Quantification Methods. JASSS. 2022;25:1. </w:t>
      </w:r>
    </w:p>
    <w:p w14:paraId="3C51F531" w14:textId="77777777" w:rsidR="009F2A4E" w:rsidRPr="009F2A4E" w:rsidRDefault="009F2A4E" w:rsidP="009F2A4E">
      <w:pPr>
        <w:pStyle w:val="Bibliografia"/>
        <w:rPr>
          <w:rFonts w:cs="Arial"/>
          <w:lang w:val="en-US"/>
        </w:rPr>
      </w:pPr>
      <w:r w:rsidRPr="009F2A4E">
        <w:rPr>
          <w:rFonts w:cs="Arial"/>
          <w:lang w:val="en-US"/>
        </w:rPr>
        <w:t xml:space="preserve">31. Renardy M, Joslyn LR, Millar JA, Kirschner DE. To Sobol or not to Sobol? The effects of sampling schemes in systems biology applications. Mathematical Biosciences. 2021;337:108593. </w:t>
      </w:r>
    </w:p>
    <w:p w14:paraId="2F382634" w14:textId="77777777" w:rsidR="009F2A4E" w:rsidRPr="009F2A4E" w:rsidRDefault="009F2A4E" w:rsidP="009F2A4E">
      <w:pPr>
        <w:pStyle w:val="Bibliografia"/>
        <w:rPr>
          <w:rFonts w:cs="Arial"/>
          <w:lang w:val="en-US"/>
        </w:rPr>
      </w:pPr>
      <w:r w:rsidRPr="009F2A4E">
        <w:rPr>
          <w:rFonts w:cs="Arial"/>
          <w:lang w:val="en-US"/>
        </w:rPr>
        <w:t xml:space="preserve">32. Kennedy MC, O’Hagan A. Bayesian Calibration of Computer Models. Journal of the Royal Statistical Society Series B: Statistical Methodology. 2001;63:425–64. </w:t>
      </w:r>
    </w:p>
    <w:p w14:paraId="181E64B9" w14:textId="77777777" w:rsidR="009F2A4E" w:rsidRPr="009F2A4E" w:rsidRDefault="009F2A4E" w:rsidP="009F2A4E">
      <w:pPr>
        <w:pStyle w:val="Bibliografia"/>
        <w:rPr>
          <w:rFonts w:cs="Arial"/>
          <w:lang w:val="en-US"/>
        </w:rPr>
      </w:pPr>
      <w:r w:rsidRPr="009F2A4E">
        <w:rPr>
          <w:rFonts w:cs="Arial"/>
          <w:lang w:val="en-US"/>
        </w:rPr>
        <w:t xml:space="preserve">33. Minter A, Retkute R. Approximate Bayesian Computation for infectious disease modelling. Epidemics. 2019;29:100368. </w:t>
      </w:r>
    </w:p>
    <w:p w14:paraId="610AB9CA" w14:textId="77777777" w:rsidR="009F2A4E" w:rsidRPr="009F2A4E" w:rsidRDefault="009F2A4E" w:rsidP="009F2A4E">
      <w:pPr>
        <w:pStyle w:val="Bibliografia"/>
        <w:rPr>
          <w:rFonts w:cs="Arial"/>
          <w:lang w:val="en-US"/>
        </w:rPr>
      </w:pPr>
      <w:r w:rsidRPr="009F2A4E">
        <w:rPr>
          <w:rFonts w:cs="Arial"/>
          <w:lang w:val="en-US"/>
        </w:rPr>
        <w:t>34.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73865724" w14:textId="77777777" w:rsidR="009F2A4E" w:rsidRPr="009F2A4E" w:rsidRDefault="009F2A4E" w:rsidP="009F2A4E">
      <w:pPr>
        <w:pStyle w:val="Bibliografia"/>
        <w:rPr>
          <w:rFonts w:cs="Arial"/>
          <w:lang w:val="en-US"/>
        </w:rPr>
      </w:pPr>
      <w:r w:rsidRPr="009F2A4E">
        <w:rPr>
          <w:rFonts w:cs="Arial"/>
          <w:lang w:val="en-US"/>
        </w:rPr>
        <w:t>35. Gelman. Bayesian Data Analysis [Internet]. 2014. Available from: https://stat.columbia.edu/~gelman/book/BDA3.pdf</w:t>
      </w:r>
    </w:p>
    <w:p w14:paraId="03C9FB57" w14:textId="77777777" w:rsidR="009F2A4E" w:rsidRPr="009F2A4E" w:rsidRDefault="009F2A4E" w:rsidP="009F2A4E">
      <w:pPr>
        <w:pStyle w:val="Bibliografia"/>
        <w:rPr>
          <w:rFonts w:cs="Arial"/>
          <w:lang w:val="en-US"/>
        </w:rPr>
      </w:pPr>
      <w:r w:rsidRPr="009F2A4E">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14:paraId="76BBE46F" w14:textId="77777777" w:rsidR="009F2A4E" w:rsidRPr="009F2A4E" w:rsidRDefault="009F2A4E" w:rsidP="009F2A4E">
      <w:pPr>
        <w:pStyle w:val="Bibliografia"/>
        <w:rPr>
          <w:rFonts w:cs="Arial"/>
          <w:lang w:val="en-US"/>
        </w:rPr>
      </w:pPr>
      <w:r w:rsidRPr="009F2A4E">
        <w:rPr>
          <w:rFonts w:cs="Arial"/>
          <w:lang w:val="en-US"/>
        </w:rPr>
        <w:t xml:space="preserve">37. Hazelbag CM, Dushoff J, Dominic EM, Mthombothi ZE, Delva W. Calibration of individual-based models to epidemiological data: A systematic review. Kouyos RD, editor. PLoS Comput Biol. 2020;16:e1007893. </w:t>
      </w:r>
    </w:p>
    <w:p w14:paraId="2137807F" w14:textId="77777777" w:rsidR="009F2A4E" w:rsidRPr="009F2A4E" w:rsidRDefault="009F2A4E" w:rsidP="009F2A4E">
      <w:pPr>
        <w:pStyle w:val="Bibliografia"/>
        <w:rPr>
          <w:rFonts w:cs="Arial"/>
          <w:lang w:val="en-US"/>
        </w:rPr>
      </w:pPr>
      <w:r w:rsidRPr="009F2A4E">
        <w:rPr>
          <w:rFonts w:cs="Arial"/>
          <w:lang w:val="en-US"/>
        </w:rPr>
        <w:t xml:space="preserve">38. Shaukat AM, Breman JG, McKenzie FE. Using the entomological inoculation rate to assess the impact of vector control on malaria parasite transmission and elimination. Malaria Journal. 2010;9:122. </w:t>
      </w:r>
    </w:p>
    <w:p w14:paraId="69493983" w14:textId="77777777" w:rsidR="009F2A4E" w:rsidRPr="009F2A4E" w:rsidRDefault="009F2A4E" w:rsidP="009F2A4E">
      <w:pPr>
        <w:pStyle w:val="Bibliografia"/>
        <w:rPr>
          <w:rFonts w:cs="Arial"/>
          <w:lang w:val="en-US"/>
        </w:rPr>
      </w:pPr>
      <w:r w:rsidRPr="009F2A4E">
        <w:rPr>
          <w:rFonts w:cs="Arial"/>
          <w:lang w:val="en-US"/>
        </w:rPr>
        <w:t xml:space="preserve">39. Ionides EL, Breto C, Park J, Smith RA, King AA. Monte Carlo profile confidence intervals for dynamic systems. J R Soc Interface. 2017;14:20170126. </w:t>
      </w:r>
    </w:p>
    <w:p w14:paraId="39304B54" w14:textId="77777777" w:rsidR="009F2A4E" w:rsidRPr="009F2A4E" w:rsidRDefault="009F2A4E" w:rsidP="009F2A4E">
      <w:pPr>
        <w:pStyle w:val="Bibliografia"/>
        <w:rPr>
          <w:rFonts w:cs="Arial"/>
          <w:lang w:val="en-US"/>
        </w:rPr>
      </w:pPr>
      <w:r w:rsidRPr="009F2A4E">
        <w:rPr>
          <w:rFonts w:cs="Arial"/>
          <w:lang w:val="en-US"/>
        </w:rPr>
        <w:lastRenderedPageBreak/>
        <w:t xml:space="preserve">40. WHO, RBM Partnership to End Malaria. High burden to high impact: a targeted malaria response. 2018. </w:t>
      </w:r>
    </w:p>
    <w:p w14:paraId="0CC6AF35" w14:textId="77777777" w:rsidR="009F2A4E" w:rsidRPr="009F2A4E" w:rsidRDefault="009F2A4E" w:rsidP="009F2A4E">
      <w:pPr>
        <w:pStyle w:val="Bibliografia"/>
        <w:rPr>
          <w:rFonts w:cs="Arial"/>
          <w:lang w:val="en-US"/>
        </w:rPr>
      </w:pPr>
      <w:r w:rsidRPr="009F2A4E">
        <w:rPr>
          <w:rFonts w:cs="Arial"/>
          <w:lang w:val="en-US"/>
        </w:rPr>
        <w:t xml:space="preserve">41. Retkute R, Touloupou P, Basáñez M-G, Hollingsworth TD, Spencer SEF. Integrating geostatistical maps and infectious disease transmission models using adaptive multiple importance sampling. The Annals of Applied Statistics. 2021;15:1980–98. </w:t>
      </w:r>
    </w:p>
    <w:p w14:paraId="3D3C47FD" w14:textId="77777777" w:rsidR="009F2A4E" w:rsidRPr="009F2A4E" w:rsidRDefault="009F2A4E" w:rsidP="009F2A4E">
      <w:pPr>
        <w:pStyle w:val="Bibliografia"/>
        <w:rPr>
          <w:rFonts w:cs="Arial"/>
        </w:rPr>
      </w:pPr>
      <w:r w:rsidRPr="009F2A4E">
        <w:rPr>
          <w:rFonts w:cs="Arial"/>
          <w:lang w:val="en-US"/>
        </w:rPr>
        <w:t xml:space="preserve">42. McCarthy KA, Wenger EA, Huynh GH, Eckhoff PA. Calibration of an intrahost malaria model and parameter ensemble evaluation of a pre-erythrocytic vaccine. </w:t>
      </w:r>
      <w:r w:rsidRPr="009F2A4E">
        <w:rPr>
          <w:rFonts w:cs="Arial"/>
        </w:rPr>
        <w:t xml:space="preserve">Malaria Journal. 2015;14:6. </w:t>
      </w:r>
    </w:p>
    <w:p w14:paraId="4CA2968B" w14:textId="77777777"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8"/>
      <w:pgSz w:w="11907" w:h="16840"/>
      <w:pgMar w:top="1134" w:right="1418" w:bottom="1134" w:left="1418" w:header="567" w:footer="431"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1" w:author="Ottavia Prunas" w:date="2024-08-12T11:28:00Z" w:initials="OP">
    <w:p w14:paraId="4BFD2A75" w14:textId="77777777" w:rsidR="003C18AB" w:rsidRDefault="003C18AB" w:rsidP="003C18AB">
      <w:pPr>
        <w:jc w:val="left"/>
      </w:pPr>
      <w:r>
        <w:rPr>
          <w:rStyle w:val="Rimandocommento"/>
        </w:rPr>
        <w:annotationRef/>
      </w:r>
      <w:r>
        <w:rPr>
          <w:color w:val="000000"/>
          <w:sz w:val="24"/>
          <w:szCs w:val="24"/>
        </w:rPr>
        <w:t>Maybe I missed this, but what do you mean by vector composition?</w:t>
      </w:r>
    </w:p>
  </w:comment>
  <w:comment w:id="72" w:author="Ottavia Prunas" w:date="2024-08-12T11:30:00Z" w:initials="OP">
    <w:p w14:paraId="34883E40" w14:textId="77777777" w:rsidR="003C18AB" w:rsidRDefault="003C18AB" w:rsidP="003C18AB">
      <w:pPr>
        <w:jc w:val="left"/>
      </w:pPr>
      <w:r>
        <w:rPr>
          <w:rStyle w:val="Rimandocommento"/>
        </w:rPr>
        <w:annotationRef/>
      </w:r>
      <w:r>
        <w:rPr>
          <w:color w:val="000000"/>
          <w:sz w:val="24"/>
          <w:szCs w:val="24"/>
        </w:rPr>
        <w:t>I see it’s defined in the Table, but might be useful to provide def in text here and also in abstract</w:t>
      </w:r>
    </w:p>
  </w:comment>
  <w:comment w:id="74" w:author="Ottavia Prunas" w:date="2024-08-12T16:59:00Z" w:initials="OP">
    <w:p w14:paraId="62CE6DE6" w14:textId="77777777" w:rsidR="00DC534D" w:rsidRDefault="00DC534D" w:rsidP="00DC534D">
      <w:pPr>
        <w:jc w:val="left"/>
      </w:pPr>
      <w:r>
        <w:rPr>
          <w:rStyle w:val="Rimandocommento"/>
        </w:rPr>
        <w:annotationRef/>
      </w:r>
      <w:r>
        <w:rPr>
          <w:color w:val="000000"/>
          <w:sz w:val="24"/>
          <w:szCs w:val="24"/>
        </w:rPr>
        <w:t xml:space="preserve">There seems to be some repetition in how you present the objective, for example Obj. #2. </w:t>
      </w:r>
    </w:p>
  </w:comment>
  <w:comment w:id="80" w:author="Ottavia Prunas" w:date="2024-08-12T11:31:00Z" w:initials="OP">
    <w:p w14:paraId="77A7EB75" w14:textId="29D6CD58" w:rsidR="003C18AB" w:rsidRDefault="003C18AB" w:rsidP="003C18AB">
      <w:pPr>
        <w:jc w:val="left"/>
      </w:pPr>
      <w:r>
        <w:rPr>
          <w:rStyle w:val="Rimandocommento"/>
        </w:rPr>
        <w:annotationRef/>
      </w:r>
      <w:r>
        <w:rPr>
          <w:color w:val="000000"/>
          <w:sz w:val="24"/>
          <w:szCs w:val="24"/>
        </w:rPr>
        <w:t>Very helpful table</w:t>
      </w:r>
    </w:p>
  </w:comment>
  <w:comment w:id="96" w:author="Ottavia Prunas" w:date="2024-08-12T11:37:00Z" w:initials="OP">
    <w:p w14:paraId="4A019F5B" w14:textId="77777777" w:rsidR="00BD2C1C" w:rsidRDefault="00BD2C1C" w:rsidP="00BD2C1C">
      <w:pPr>
        <w:jc w:val="left"/>
      </w:pPr>
      <w:r>
        <w:rPr>
          <w:rStyle w:val="Rimandocommento"/>
        </w:rPr>
        <w:annotationRef/>
      </w:r>
      <w:r>
        <w:rPr>
          <w:color w:val="000000"/>
          <w:sz w:val="24"/>
          <w:szCs w:val="24"/>
        </w:rPr>
        <w:t xml:space="preserve">Cite the methods and briefly describe them? And are they described in Table 2? Consider adding them if not there </w:t>
      </w:r>
    </w:p>
  </w:comment>
  <w:comment w:id="104" w:author="Ottavia Prunas" w:date="2024-08-12T11:37:00Z" w:initials="OP">
    <w:p w14:paraId="122C823C" w14:textId="77777777" w:rsidR="00BD2C1C" w:rsidRDefault="00BD2C1C" w:rsidP="00BD2C1C">
      <w:pPr>
        <w:jc w:val="left"/>
      </w:pPr>
      <w:r>
        <w:rPr>
          <w:rStyle w:val="Rimandocommento"/>
        </w:rPr>
        <w:annotationRef/>
      </w:r>
      <w:r>
        <w:rPr>
          <w:color w:val="000000"/>
          <w:sz w:val="24"/>
          <w:szCs w:val="24"/>
        </w:rPr>
        <w:t xml:space="preserve">Cite the methods and briefly describe them? And are they described in Table 2? Consider adding them if not there </w:t>
      </w:r>
    </w:p>
  </w:comment>
  <w:comment w:id="106" w:author="Ottavia Prunas" w:date="2024-08-12T11:45:00Z" w:initials="OP">
    <w:p w14:paraId="1D89584F" w14:textId="77777777" w:rsidR="00BD2C1C" w:rsidRDefault="00BD2C1C" w:rsidP="00BD2C1C">
      <w:pPr>
        <w:jc w:val="left"/>
      </w:pPr>
      <w:r>
        <w:rPr>
          <w:rStyle w:val="Rimandocommento"/>
        </w:rPr>
        <w:annotationRef/>
      </w:r>
      <w:r>
        <w:rPr>
          <w:color w:val="000000"/>
          <w:sz w:val="24"/>
          <w:szCs w:val="24"/>
        </w:rPr>
        <w:t xml:space="preserve">How are Table 3 approaches linked to your proposed method? In other words, how does your suggested approach compare to the state of the art methods? Consider adding it to the table with listed pros and cons </w:t>
      </w:r>
    </w:p>
  </w:comment>
  <w:comment w:id="113" w:author="Ottavia Prunas" w:date="2024-08-12T11:43:00Z" w:initials="OP">
    <w:p w14:paraId="758DA9ED" w14:textId="2CD592C8" w:rsidR="00BD2C1C" w:rsidRDefault="00BD2C1C" w:rsidP="00BD2C1C">
      <w:pPr>
        <w:jc w:val="left"/>
      </w:pPr>
      <w:r>
        <w:rPr>
          <w:rStyle w:val="Rimandocommento"/>
        </w:rPr>
        <w:annotationRef/>
      </w:r>
      <w:r>
        <w:rPr>
          <w:color w:val="000000"/>
          <w:sz w:val="24"/>
          <w:szCs w:val="24"/>
        </w:rPr>
        <w:t xml:space="preserve">No cons here? Maybe computional issues?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FD2A75" w15:done="0"/>
  <w15:commentEx w15:paraId="34883E40" w15:paraIdParent="4BFD2A75" w15:done="0"/>
  <w15:commentEx w15:paraId="62CE6DE6" w15:done="0"/>
  <w15:commentEx w15:paraId="77A7EB75" w15:done="0"/>
  <w15:commentEx w15:paraId="4A019F5B" w15:done="0"/>
  <w15:commentEx w15:paraId="122C823C" w15:done="0"/>
  <w15:commentEx w15:paraId="1D89584F" w15:done="0"/>
  <w15:commentEx w15:paraId="758DA9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66EB825" w16cex:dateUtc="2024-08-12T09:28:00Z"/>
  <w16cex:commentExtensible w16cex:durableId="4CA9DD8F" w16cex:dateUtc="2024-08-12T09:30:00Z"/>
  <w16cex:commentExtensible w16cex:durableId="77F10CBC" w16cex:dateUtc="2024-08-12T14:59:00Z"/>
  <w16cex:commentExtensible w16cex:durableId="27B80625" w16cex:dateUtc="2024-08-12T09:31:00Z"/>
  <w16cex:commentExtensible w16cex:durableId="7B64D9E3" w16cex:dateUtc="2024-08-12T09:37:00Z"/>
  <w16cex:commentExtensible w16cex:durableId="2DC97F74" w16cex:dateUtc="2024-08-12T09:37:00Z"/>
  <w16cex:commentExtensible w16cex:durableId="04270376" w16cex:dateUtc="2024-08-12T09:45:00Z"/>
  <w16cex:commentExtensible w16cex:durableId="0D74CB22" w16cex:dateUtc="2024-08-12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FD2A75" w16cid:durableId="166EB825"/>
  <w16cid:commentId w16cid:paraId="34883E40" w16cid:durableId="4CA9DD8F"/>
  <w16cid:commentId w16cid:paraId="62CE6DE6" w16cid:durableId="77F10CBC"/>
  <w16cid:commentId w16cid:paraId="77A7EB75" w16cid:durableId="27B80625"/>
  <w16cid:commentId w16cid:paraId="4A019F5B" w16cid:durableId="7B64D9E3"/>
  <w16cid:commentId w16cid:paraId="122C823C" w16cid:durableId="2DC97F74"/>
  <w16cid:commentId w16cid:paraId="1D89584F" w16cid:durableId="04270376"/>
  <w16cid:commentId w16cid:paraId="758DA9ED" w16cid:durableId="0D74CB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9EABF" w14:textId="77777777" w:rsidR="000E4161" w:rsidRDefault="000E4161">
      <w:pPr>
        <w:spacing w:after="0"/>
      </w:pPr>
      <w:r>
        <w:separator/>
      </w:r>
    </w:p>
  </w:endnote>
  <w:endnote w:type="continuationSeparator" w:id="0">
    <w:p w14:paraId="076B4C97" w14:textId="77777777" w:rsidR="000E4161" w:rsidRDefault="000E41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90EEF" w14:textId="77777777" w:rsidR="00ED538E" w:rsidRPr="00703CF5" w:rsidRDefault="00ED538E">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35ECEAD" w14:textId="77777777" w:rsidR="00ED538E" w:rsidRPr="00227289" w:rsidRDefault="00ED538E"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proofErr w:type="spellStart"/>
    <w:r w:rsidRPr="00227289">
      <w:rPr>
        <w:lang w:val="en-US"/>
      </w:rPr>
      <w:t>i</w:t>
    </w:r>
    <w:proofErr w:type="spellEnd"/>
  </w:p>
  <w:p w14:paraId="772B933E" w14:textId="77777777" w:rsidR="00ED538E" w:rsidRPr="00227289" w:rsidRDefault="00ED538E">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864D7" w14:textId="77777777" w:rsidR="00ED538E" w:rsidRDefault="00ED538E">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AE838FA" wp14:editId="09DE8200">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01F1517E" w14:textId="77777777" w:rsidR="00ED538E" w:rsidRDefault="00ED538E">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855BC" w14:textId="77777777" w:rsidR="00ED538E" w:rsidRPr="009872D7" w:rsidRDefault="00000000" w:rsidP="0077079D">
    <w:pPr>
      <w:pStyle w:val="Pidipagina"/>
      <w:jc w:val="right"/>
      <w:rPr>
        <w:lang w:val="en-US"/>
      </w:rPr>
    </w:pPr>
    <w:sdt>
      <w:sdtPr>
        <w:id w:val="1977480511"/>
        <w:docPartObj>
          <w:docPartGallery w:val="Page Numbers (Bottom of Page)"/>
          <w:docPartUnique/>
        </w:docPartObj>
      </w:sdtPr>
      <w:sdtEndPr>
        <w:rPr>
          <w:noProof/>
        </w:rPr>
      </w:sdtEndPr>
      <w:sdtContent>
        <w:r w:rsidR="00ED538E">
          <w:fldChar w:fldCharType="begin"/>
        </w:r>
        <w:r w:rsidR="00ED538E" w:rsidRPr="009872D7">
          <w:rPr>
            <w:lang w:val="en-US"/>
          </w:rPr>
          <w:instrText xml:space="preserve"> PAGE   \* MERGEFORMAT </w:instrText>
        </w:r>
        <w:r w:rsidR="00ED538E">
          <w:fldChar w:fldCharType="separate"/>
        </w:r>
        <w:r w:rsidR="00936137">
          <w:rPr>
            <w:noProof/>
            <w:lang w:val="en-US"/>
          </w:rPr>
          <w:t>iv</w:t>
        </w:r>
        <w:r w:rsidR="00ED538E">
          <w:rPr>
            <w:noProof/>
          </w:rPr>
          <w:fldChar w:fldCharType="end"/>
        </w:r>
      </w:sdtContent>
    </w:sdt>
  </w:p>
  <w:p w14:paraId="519DD8F9" w14:textId="77777777" w:rsidR="00ED538E" w:rsidRPr="006A0729" w:rsidRDefault="00ED538E"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4B105" w14:textId="77777777" w:rsidR="00ED538E" w:rsidRDefault="00ED538E" w:rsidP="003A7268">
    <w:pPr>
      <w:jc w:val="right"/>
    </w:pPr>
    <w:r>
      <w:fldChar w:fldCharType="begin"/>
    </w:r>
    <w:r w:rsidRPr="00703CF5">
      <w:rPr>
        <w:lang w:val="en-US"/>
      </w:rPr>
      <w:instrText>PAGE</w:instrText>
    </w:r>
    <w:r>
      <w:fldChar w:fldCharType="separate"/>
    </w:r>
    <w:r w:rsidR="00936137">
      <w:rPr>
        <w:noProof/>
        <w:lang w:val="en-US"/>
      </w:rPr>
      <w:t>16</w:t>
    </w:r>
    <w:r>
      <w:fldChar w:fldCharType="end"/>
    </w:r>
  </w:p>
  <w:p w14:paraId="0157E0F7" w14:textId="77777777" w:rsidR="00ED538E" w:rsidRPr="00703CF5" w:rsidRDefault="00ED538E"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3F98B" w14:textId="77777777" w:rsidR="000E4161" w:rsidRDefault="000E4161">
      <w:pPr>
        <w:spacing w:after="0"/>
      </w:pPr>
      <w:r>
        <w:separator/>
      </w:r>
    </w:p>
  </w:footnote>
  <w:footnote w:type="continuationSeparator" w:id="0">
    <w:p w14:paraId="089F2BD9" w14:textId="77777777" w:rsidR="000E4161" w:rsidRDefault="000E41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FA28F" w14:textId="77777777" w:rsidR="00ED538E" w:rsidRDefault="00ED538E"/>
  <w:p w14:paraId="2FEC307A" w14:textId="77777777" w:rsidR="00ED538E" w:rsidRDefault="00ED53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C490B" w14:textId="77777777" w:rsidR="00ED538E" w:rsidRPr="006A0729" w:rsidRDefault="00ED538E">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Titolo1"/>
      <w:lvlText w:val="•"/>
      <w:lvlJc w:val="left"/>
      <w:pPr>
        <w:ind w:left="720" w:hanging="360"/>
      </w:pPr>
      <w:rPr>
        <w:rFonts w:ascii="Arial" w:eastAsia="Arial" w:hAnsi="Arial" w:cs="Arial"/>
      </w:rPr>
    </w:lvl>
    <w:lvl w:ilvl="1">
      <w:start w:val="1"/>
      <w:numFmt w:val="bullet"/>
      <w:pStyle w:val="Titolo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Titolo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761222578">
    <w:abstractNumId w:val="2"/>
  </w:num>
  <w:num w:numId="2" w16cid:durableId="510722831">
    <w:abstractNumId w:val="4"/>
  </w:num>
  <w:num w:numId="3" w16cid:durableId="2052338010">
    <w:abstractNumId w:val="6"/>
  </w:num>
  <w:num w:numId="4" w16cid:durableId="436829381">
    <w:abstractNumId w:val="8"/>
  </w:num>
  <w:num w:numId="5" w16cid:durableId="1323200290">
    <w:abstractNumId w:val="9"/>
  </w:num>
  <w:num w:numId="6" w16cid:durableId="1804232664">
    <w:abstractNumId w:val="5"/>
  </w:num>
  <w:num w:numId="7" w16cid:durableId="944651237">
    <w:abstractNumId w:val="0"/>
  </w:num>
  <w:num w:numId="8" w16cid:durableId="1268004902">
    <w:abstractNumId w:val="3"/>
  </w:num>
  <w:num w:numId="9" w16cid:durableId="1137409394">
    <w:abstractNumId w:val="1"/>
  </w:num>
  <w:num w:numId="10" w16cid:durableId="100016185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ttavia Prunas">
    <w15:presenceInfo w15:providerId="AD" w15:userId="S::ottavia.x.prunas@gsk.com::8939a65d-2707-48d7-bf06-75e8c0559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D8"/>
    <w:rsid w:val="000021F6"/>
    <w:rsid w:val="0000260A"/>
    <w:rsid w:val="000052A4"/>
    <w:rsid w:val="00013E32"/>
    <w:rsid w:val="00030F7A"/>
    <w:rsid w:val="000648A2"/>
    <w:rsid w:val="000723A0"/>
    <w:rsid w:val="00086974"/>
    <w:rsid w:val="00092CA1"/>
    <w:rsid w:val="000A4937"/>
    <w:rsid w:val="000A6348"/>
    <w:rsid w:val="000C0633"/>
    <w:rsid w:val="000D1B0A"/>
    <w:rsid w:val="000D59C4"/>
    <w:rsid w:val="000E4161"/>
    <w:rsid w:val="000E786A"/>
    <w:rsid w:val="00113B68"/>
    <w:rsid w:val="00123B02"/>
    <w:rsid w:val="00140B92"/>
    <w:rsid w:val="0014222C"/>
    <w:rsid w:val="00147112"/>
    <w:rsid w:val="001A74EB"/>
    <w:rsid w:val="001B690B"/>
    <w:rsid w:val="001E6330"/>
    <w:rsid w:val="00210E14"/>
    <w:rsid w:val="00213D10"/>
    <w:rsid w:val="00227289"/>
    <w:rsid w:val="002337D7"/>
    <w:rsid w:val="0026134D"/>
    <w:rsid w:val="00281998"/>
    <w:rsid w:val="00286CF2"/>
    <w:rsid w:val="00295C5F"/>
    <w:rsid w:val="002A1BD8"/>
    <w:rsid w:val="002B482B"/>
    <w:rsid w:val="003268E7"/>
    <w:rsid w:val="00327987"/>
    <w:rsid w:val="00330A39"/>
    <w:rsid w:val="003312F7"/>
    <w:rsid w:val="003417AC"/>
    <w:rsid w:val="003452B0"/>
    <w:rsid w:val="003658AD"/>
    <w:rsid w:val="003A1F55"/>
    <w:rsid w:val="003A7268"/>
    <w:rsid w:val="003C18AB"/>
    <w:rsid w:val="0041381B"/>
    <w:rsid w:val="0041424D"/>
    <w:rsid w:val="00421246"/>
    <w:rsid w:val="004439B5"/>
    <w:rsid w:val="00466ED0"/>
    <w:rsid w:val="004770F7"/>
    <w:rsid w:val="00486B6E"/>
    <w:rsid w:val="00486D99"/>
    <w:rsid w:val="00492702"/>
    <w:rsid w:val="004B4652"/>
    <w:rsid w:val="004C0D28"/>
    <w:rsid w:val="004C234E"/>
    <w:rsid w:val="004D36E6"/>
    <w:rsid w:val="004E01B7"/>
    <w:rsid w:val="004E5539"/>
    <w:rsid w:val="005063B9"/>
    <w:rsid w:val="0051553C"/>
    <w:rsid w:val="0051795C"/>
    <w:rsid w:val="0055381B"/>
    <w:rsid w:val="005553AA"/>
    <w:rsid w:val="00585791"/>
    <w:rsid w:val="005A6768"/>
    <w:rsid w:val="005D6442"/>
    <w:rsid w:val="005E051B"/>
    <w:rsid w:val="005E2C7D"/>
    <w:rsid w:val="005F28C4"/>
    <w:rsid w:val="005F481A"/>
    <w:rsid w:val="00601267"/>
    <w:rsid w:val="006159C4"/>
    <w:rsid w:val="0061667B"/>
    <w:rsid w:val="00641530"/>
    <w:rsid w:val="00653C63"/>
    <w:rsid w:val="0067481E"/>
    <w:rsid w:val="00693237"/>
    <w:rsid w:val="006A0729"/>
    <w:rsid w:val="006A28C5"/>
    <w:rsid w:val="006B7CFD"/>
    <w:rsid w:val="006F2382"/>
    <w:rsid w:val="00703CF5"/>
    <w:rsid w:val="0070670B"/>
    <w:rsid w:val="00717CBF"/>
    <w:rsid w:val="007200FE"/>
    <w:rsid w:val="00722D5D"/>
    <w:rsid w:val="0077079D"/>
    <w:rsid w:val="00790447"/>
    <w:rsid w:val="0079393B"/>
    <w:rsid w:val="007B362C"/>
    <w:rsid w:val="007C0923"/>
    <w:rsid w:val="007D4DCF"/>
    <w:rsid w:val="007E074F"/>
    <w:rsid w:val="007E2ADC"/>
    <w:rsid w:val="00820540"/>
    <w:rsid w:val="008364EE"/>
    <w:rsid w:val="00842440"/>
    <w:rsid w:val="00842511"/>
    <w:rsid w:val="008432C5"/>
    <w:rsid w:val="00862195"/>
    <w:rsid w:val="00864F38"/>
    <w:rsid w:val="00884EE5"/>
    <w:rsid w:val="008A1D23"/>
    <w:rsid w:val="008A3908"/>
    <w:rsid w:val="008B2516"/>
    <w:rsid w:val="008D2CDD"/>
    <w:rsid w:val="008E7BA1"/>
    <w:rsid w:val="009210F6"/>
    <w:rsid w:val="00932F93"/>
    <w:rsid w:val="00936137"/>
    <w:rsid w:val="00947B06"/>
    <w:rsid w:val="00957E3A"/>
    <w:rsid w:val="009739D0"/>
    <w:rsid w:val="009872D7"/>
    <w:rsid w:val="009A0CB2"/>
    <w:rsid w:val="009A43A3"/>
    <w:rsid w:val="009B01CC"/>
    <w:rsid w:val="009C3A16"/>
    <w:rsid w:val="009D2FBA"/>
    <w:rsid w:val="009D6A38"/>
    <w:rsid w:val="009E51EE"/>
    <w:rsid w:val="009F2A4E"/>
    <w:rsid w:val="009F3E7D"/>
    <w:rsid w:val="009F550F"/>
    <w:rsid w:val="00A06130"/>
    <w:rsid w:val="00A15C7A"/>
    <w:rsid w:val="00A17148"/>
    <w:rsid w:val="00A26F48"/>
    <w:rsid w:val="00A30EE6"/>
    <w:rsid w:val="00A3332F"/>
    <w:rsid w:val="00A36D7E"/>
    <w:rsid w:val="00A65951"/>
    <w:rsid w:val="00A70CAF"/>
    <w:rsid w:val="00A7186E"/>
    <w:rsid w:val="00A75274"/>
    <w:rsid w:val="00A94BCA"/>
    <w:rsid w:val="00AA437C"/>
    <w:rsid w:val="00AB2C3A"/>
    <w:rsid w:val="00AC37B1"/>
    <w:rsid w:val="00AC56F2"/>
    <w:rsid w:val="00AC587D"/>
    <w:rsid w:val="00AE2DE2"/>
    <w:rsid w:val="00AF2A3C"/>
    <w:rsid w:val="00AF372A"/>
    <w:rsid w:val="00B015D5"/>
    <w:rsid w:val="00B14DCD"/>
    <w:rsid w:val="00B15FE9"/>
    <w:rsid w:val="00B32CFE"/>
    <w:rsid w:val="00B43D75"/>
    <w:rsid w:val="00B53EEE"/>
    <w:rsid w:val="00B826A4"/>
    <w:rsid w:val="00B83DD5"/>
    <w:rsid w:val="00BC13DD"/>
    <w:rsid w:val="00BD2C1C"/>
    <w:rsid w:val="00BE385F"/>
    <w:rsid w:val="00BE7956"/>
    <w:rsid w:val="00C01BCD"/>
    <w:rsid w:val="00C203A1"/>
    <w:rsid w:val="00C41E45"/>
    <w:rsid w:val="00C62170"/>
    <w:rsid w:val="00C73589"/>
    <w:rsid w:val="00C75B8B"/>
    <w:rsid w:val="00C94934"/>
    <w:rsid w:val="00CB56BA"/>
    <w:rsid w:val="00CE0CAB"/>
    <w:rsid w:val="00CF0FEF"/>
    <w:rsid w:val="00D04CD0"/>
    <w:rsid w:val="00D36785"/>
    <w:rsid w:val="00D47B86"/>
    <w:rsid w:val="00D47DE5"/>
    <w:rsid w:val="00D54591"/>
    <w:rsid w:val="00D5587C"/>
    <w:rsid w:val="00D674E0"/>
    <w:rsid w:val="00D95753"/>
    <w:rsid w:val="00DA1DF1"/>
    <w:rsid w:val="00DA4236"/>
    <w:rsid w:val="00DB0973"/>
    <w:rsid w:val="00DB55F0"/>
    <w:rsid w:val="00DC0708"/>
    <w:rsid w:val="00DC3206"/>
    <w:rsid w:val="00DC534D"/>
    <w:rsid w:val="00DD270D"/>
    <w:rsid w:val="00DD3847"/>
    <w:rsid w:val="00DD4591"/>
    <w:rsid w:val="00DD6EDC"/>
    <w:rsid w:val="00DF0D1F"/>
    <w:rsid w:val="00DF5DE7"/>
    <w:rsid w:val="00E0492D"/>
    <w:rsid w:val="00E37D0A"/>
    <w:rsid w:val="00E65967"/>
    <w:rsid w:val="00E67814"/>
    <w:rsid w:val="00E70D9F"/>
    <w:rsid w:val="00E9654C"/>
    <w:rsid w:val="00EA67BA"/>
    <w:rsid w:val="00EC5DB7"/>
    <w:rsid w:val="00EC712A"/>
    <w:rsid w:val="00ED0801"/>
    <w:rsid w:val="00ED538E"/>
    <w:rsid w:val="00EE2E67"/>
    <w:rsid w:val="00EE5AE8"/>
    <w:rsid w:val="00EE617A"/>
    <w:rsid w:val="00F13A7B"/>
    <w:rsid w:val="00F17127"/>
    <w:rsid w:val="00F22BEB"/>
    <w:rsid w:val="00F36231"/>
    <w:rsid w:val="00F47E70"/>
    <w:rsid w:val="00F520DF"/>
    <w:rsid w:val="00F67DA5"/>
    <w:rsid w:val="00FA08BF"/>
    <w:rsid w:val="00FC36F2"/>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54EFB"/>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3AB"/>
    <w:rPr>
      <w:rFonts w:eastAsia="Times New Roman" w:cs="Times New Roman"/>
      <w:lang w:eastAsia="de-DE"/>
    </w:rPr>
  </w:style>
  <w:style w:type="paragraph" w:styleId="Titolo1">
    <w:name w:val="heading 1"/>
    <w:basedOn w:val="Normale"/>
    <w:next w:val="Normale"/>
    <w:link w:val="Titolo1Carattere"/>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Titolo2">
    <w:name w:val="heading 2"/>
    <w:basedOn w:val="Normale"/>
    <w:next w:val="Normale"/>
    <w:link w:val="Titolo2Carattere"/>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Titolo3">
    <w:name w:val="heading 3"/>
    <w:basedOn w:val="Normale"/>
    <w:next w:val="Normale"/>
    <w:link w:val="Titolo3Carattere"/>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Titolo4">
    <w:name w:val="heading 4"/>
    <w:basedOn w:val="Normale"/>
    <w:next w:val="Rientronormale"/>
    <w:link w:val="Titolo4Carattere"/>
    <w:uiPriority w:val="9"/>
    <w:qFormat/>
    <w:rsid w:val="00CF3D3D"/>
    <w:pPr>
      <w:keepNext/>
      <w:spacing w:before="240"/>
      <w:jc w:val="left"/>
      <w:outlineLvl w:val="3"/>
    </w:pPr>
    <w:rPr>
      <w:rFonts w:cs="Arial"/>
      <w:b/>
      <w:bCs/>
      <w:color w:val="BF3227"/>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pPr>
      <w:keepNext/>
      <w:keepLines/>
      <w:spacing w:before="480"/>
    </w:pPr>
    <w:rPr>
      <w:b/>
      <w:sz w:val="72"/>
      <w:szCs w:val="72"/>
    </w:rPr>
  </w:style>
  <w:style w:type="character" w:customStyle="1" w:styleId="Titolo1Carattere">
    <w:name w:val="Titolo 1 Carattere"/>
    <w:basedOn w:val="Carpredefinitoparagrafo"/>
    <w:link w:val="Titolo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Titolo2Carattere">
    <w:name w:val="Titolo 2 Carattere"/>
    <w:basedOn w:val="Carpredefinitoparagrafo"/>
    <w:link w:val="Titolo2"/>
    <w:uiPriority w:val="9"/>
    <w:rsid w:val="001F3D58"/>
    <w:rPr>
      <w:rFonts w:ascii="Arial" w:hAnsi="Arial" w:cs="Arial"/>
      <w:b/>
      <w:bCs/>
      <w:iCs/>
      <w:color w:val="468AB2" w:themeColor="accent3"/>
      <w:sz w:val="28"/>
      <w:szCs w:val="28"/>
      <w:lang w:val="en-GB" w:eastAsia="de-DE"/>
    </w:rPr>
  </w:style>
  <w:style w:type="character" w:customStyle="1" w:styleId="Titolo3Carattere">
    <w:name w:val="Titolo 3 Carattere"/>
    <w:basedOn w:val="Carpredefinitoparagrafo"/>
    <w:link w:val="Titolo3"/>
    <w:uiPriority w:val="9"/>
    <w:rsid w:val="00CD7D68"/>
    <w:rPr>
      <w:rFonts w:ascii="Arial" w:eastAsia="Times New Roman" w:hAnsi="Arial" w:cs="Arial"/>
      <w:b/>
      <w:bCs/>
      <w:color w:val="468AB2" w:themeColor="accent3"/>
      <w:szCs w:val="32"/>
      <w:lang w:val="en-GB" w:eastAsia="de-DE"/>
    </w:rPr>
  </w:style>
  <w:style w:type="character" w:customStyle="1" w:styleId="Titolo4Carattere">
    <w:name w:val="Titolo 4 Carattere"/>
    <w:basedOn w:val="Carpredefinitoparagrafo"/>
    <w:link w:val="Titolo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Titolo3"/>
    <w:next w:val="Normale"/>
    <w:uiPriority w:val="11"/>
    <w:qFormat/>
    <w:rsid w:val="003413AB"/>
  </w:style>
  <w:style w:type="paragraph" w:customStyle="1" w:styleId="NormalIndentLeft-Right">
    <w:name w:val="Normal Indent Left-Right"/>
    <w:basedOn w:val="Rientronormale"/>
    <w:uiPriority w:val="34"/>
    <w:qFormat/>
    <w:rsid w:val="003413AB"/>
    <w:pPr>
      <w:ind w:left="851" w:right="851"/>
    </w:pPr>
  </w:style>
  <w:style w:type="paragraph" w:styleId="Rientronormale">
    <w:name w:val="Normal Indent"/>
    <w:basedOn w:val="Normale"/>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e"/>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e"/>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e"/>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e"/>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Carpredefinitoparagrafo"/>
    <w:link w:val="CoverPartner-Logo"/>
    <w:uiPriority w:val="98"/>
    <w:rsid w:val="00867A84"/>
    <w:rPr>
      <w:rFonts w:eastAsia="Times New Roman" w:cs="Times New Roman"/>
      <w:szCs w:val="20"/>
      <w:lang w:val="en-GB" w:eastAsia="de-DE"/>
    </w:rPr>
  </w:style>
  <w:style w:type="table" w:customStyle="1" w:styleId="TableFront">
    <w:name w:val="Table Front"/>
    <w:basedOn w:val="Tabellanormale"/>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Intestazione">
    <w:name w:val="header"/>
    <w:basedOn w:val="Normale"/>
    <w:link w:val="IntestazioneCarattere"/>
    <w:unhideWhenUsed/>
    <w:rsid w:val="00180ACB"/>
    <w:pPr>
      <w:tabs>
        <w:tab w:val="clear" w:pos="851"/>
        <w:tab w:val="center" w:pos="4680"/>
        <w:tab w:val="right" w:pos="9360"/>
      </w:tabs>
      <w:spacing w:after="0"/>
    </w:pPr>
  </w:style>
  <w:style w:type="character" w:customStyle="1" w:styleId="IntestazioneCarattere">
    <w:name w:val="Intestazione Carattere"/>
    <w:basedOn w:val="Carpredefinitoparagrafo"/>
    <w:link w:val="Intestazione"/>
    <w:rsid w:val="00180ACB"/>
    <w:rPr>
      <w:rFonts w:ascii="Arial" w:eastAsia="Times New Roman" w:hAnsi="Arial" w:cs="Times New Roman"/>
      <w:sz w:val="22"/>
      <w:szCs w:val="22"/>
      <w:lang w:val="en-GB" w:eastAsia="de-DE"/>
    </w:rPr>
  </w:style>
  <w:style w:type="paragraph" w:styleId="Pidipagina">
    <w:name w:val="footer"/>
    <w:basedOn w:val="Normale"/>
    <w:link w:val="PidipaginaCarattere"/>
    <w:uiPriority w:val="99"/>
    <w:unhideWhenUsed/>
    <w:rsid w:val="00180ACB"/>
    <w:pPr>
      <w:tabs>
        <w:tab w:val="clear" w:pos="851"/>
        <w:tab w:val="center" w:pos="4680"/>
        <w:tab w:val="right" w:pos="9360"/>
      </w:tabs>
      <w:spacing w:after="0"/>
    </w:pPr>
  </w:style>
  <w:style w:type="character" w:customStyle="1" w:styleId="PidipaginaCarattere">
    <w:name w:val="Piè di pagina Carattere"/>
    <w:basedOn w:val="Carpredefinitoparagrafo"/>
    <w:link w:val="Pidipagina"/>
    <w:uiPriority w:val="99"/>
    <w:rsid w:val="00180ACB"/>
    <w:rPr>
      <w:rFonts w:ascii="Arial" w:eastAsia="Times New Roman" w:hAnsi="Arial" w:cs="Times New Roman"/>
      <w:sz w:val="22"/>
      <w:szCs w:val="22"/>
      <w:lang w:val="en-GB" w:eastAsia="de-DE"/>
    </w:rPr>
  </w:style>
  <w:style w:type="character" w:styleId="Numeropagina">
    <w:name w:val="page number"/>
    <w:basedOn w:val="Carpredefinitoparagrafo"/>
    <w:semiHidden/>
    <w:unhideWhenUsed/>
    <w:rsid w:val="00180ACB"/>
  </w:style>
  <w:style w:type="paragraph" w:styleId="Testofumetto">
    <w:name w:val="Balloon Text"/>
    <w:basedOn w:val="Normale"/>
    <w:link w:val="TestofumettoCarattere"/>
    <w:uiPriority w:val="99"/>
    <w:semiHidden/>
    <w:unhideWhenUsed/>
    <w:rsid w:val="00C843BC"/>
    <w:pPr>
      <w:spacing w:after="0"/>
    </w:pPr>
    <w:rPr>
      <w:rFonts w:ascii="Times New Roman" w:hAnsi="Times New Roman"/>
      <w:sz w:val="18"/>
      <w:szCs w:val="18"/>
    </w:rPr>
  </w:style>
  <w:style w:type="character" w:customStyle="1" w:styleId="TestofumettoCarattere">
    <w:name w:val="Testo fumetto Carattere"/>
    <w:basedOn w:val="Carpredefinitoparagrafo"/>
    <w:link w:val="Testofumetto"/>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e"/>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e"/>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Titolo1"/>
    <w:uiPriority w:val="11"/>
    <w:rsid w:val="00841BDA"/>
    <w:pPr>
      <w:outlineLvl w:val="9"/>
    </w:pPr>
    <w:rPr>
      <w:bCs w:val="0"/>
    </w:rPr>
  </w:style>
  <w:style w:type="paragraph" w:customStyle="1" w:styleId="Heading3noTOCnoNumbering">
    <w:name w:val="Heading 3 (no TOC no Numbering)"/>
    <w:basedOn w:val="Titolo3"/>
    <w:uiPriority w:val="11"/>
    <w:rsid w:val="00841BDA"/>
    <w:pPr>
      <w:numPr>
        <w:ilvl w:val="0"/>
        <w:numId w:val="0"/>
      </w:numPr>
    </w:pPr>
  </w:style>
  <w:style w:type="character" w:styleId="Collegamentoipertestuale">
    <w:name w:val="Hyperlink"/>
    <w:basedOn w:val="Carpredefinitoparagrafo"/>
    <w:uiPriority w:val="99"/>
    <w:rsid w:val="00841BDA"/>
    <w:rPr>
      <w:color w:val="0000FF"/>
      <w:u w:val="single"/>
    </w:rPr>
  </w:style>
  <w:style w:type="paragraph" w:customStyle="1" w:styleId="Normalnospaceafter">
    <w:name w:val="Normal (no space after)"/>
    <w:basedOn w:val="Normale"/>
    <w:uiPriority w:val="34"/>
    <w:qFormat/>
    <w:rsid w:val="00841BDA"/>
    <w:pPr>
      <w:spacing w:after="0"/>
      <w:jc w:val="left"/>
    </w:pPr>
  </w:style>
  <w:style w:type="paragraph" w:customStyle="1" w:styleId="Picture">
    <w:name w:val="Picture"/>
    <w:basedOn w:val="Normale"/>
    <w:next w:val="Normale"/>
    <w:uiPriority w:val="35"/>
    <w:qFormat/>
    <w:rsid w:val="00841BDA"/>
    <w:pPr>
      <w:keepNext/>
      <w:spacing w:before="220" w:after="220"/>
    </w:pPr>
  </w:style>
  <w:style w:type="table" w:customStyle="1" w:styleId="Table-OnlyGrid">
    <w:name w:val="Table-Only Grid"/>
    <w:basedOn w:val="Tabellanormale"/>
    <w:uiPriority w:val="99"/>
    <w:rsid w:val="00841BDA"/>
    <w:tblPr>
      <w:tblCellMar>
        <w:left w:w="0" w:type="dxa"/>
        <w:right w:w="0" w:type="dxa"/>
      </w:tblCellMar>
    </w:tblPr>
  </w:style>
  <w:style w:type="paragraph" w:styleId="Titolosommario">
    <w:name w:val="TOC Heading"/>
    <w:basedOn w:val="Titolo1"/>
    <w:next w:val="Normale"/>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Sommario1">
    <w:name w:val="toc 1"/>
    <w:basedOn w:val="Normale"/>
    <w:next w:val="Normale"/>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Sommario3">
    <w:name w:val="toc 3"/>
    <w:basedOn w:val="Normale"/>
    <w:next w:val="Normale"/>
    <w:autoRedefine/>
    <w:uiPriority w:val="39"/>
    <w:unhideWhenUsed/>
    <w:rsid w:val="00905698"/>
    <w:pPr>
      <w:tabs>
        <w:tab w:val="clear" w:pos="851"/>
        <w:tab w:val="left" w:pos="1320"/>
        <w:tab w:val="right" w:pos="9071"/>
      </w:tabs>
      <w:spacing w:after="100"/>
      <w:ind w:left="1742" w:hanging="720"/>
    </w:pPr>
  </w:style>
  <w:style w:type="paragraph" w:styleId="Sommario2">
    <w:name w:val="toc 2"/>
    <w:basedOn w:val="Normale"/>
    <w:next w:val="Normale"/>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Titolo1"/>
    <w:uiPriority w:val="10"/>
    <w:qFormat/>
    <w:rsid w:val="004C3F4A"/>
    <w:rPr>
      <w:bCs w:val="0"/>
      <w:caps w:val="0"/>
      <w:color w:val="auto"/>
      <w:szCs w:val="36"/>
    </w:rPr>
  </w:style>
  <w:style w:type="paragraph" w:styleId="Didascalia">
    <w:name w:val="caption"/>
    <w:basedOn w:val="Normale"/>
    <w:next w:val="Normale"/>
    <w:uiPriority w:val="35"/>
    <w:qFormat/>
    <w:rsid w:val="00D96B0A"/>
    <w:pPr>
      <w:spacing w:before="120" w:after="240" w:line="288" w:lineRule="auto"/>
    </w:pPr>
    <w:rPr>
      <w:bCs/>
      <w:sz w:val="20"/>
      <w:szCs w:val="20"/>
    </w:rPr>
  </w:style>
  <w:style w:type="character" w:styleId="Rimandonotaapidipagina">
    <w:name w:val="footnote reference"/>
    <w:basedOn w:val="Carpredefinitoparagrafo"/>
    <w:semiHidden/>
    <w:rsid w:val="00D96B0A"/>
    <w:rPr>
      <w:rFonts w:ascii="Arial" w:hAnsi="Arial"/>
      <w:vertAlign w:val="superscript"/>
    </w:rPr>
  </w:style>
  <w:style w:type="paragraph" w:styleId="Testonotaapidipagina">
    <w:name w:val="footnote text"/>
    <w:basedOn w:val="Normale"/>
    <w:link w:val="TestonotaapidipaginaCarattere"/>
    <w:semiHidden/>
    <w:rsid w:val="00D96B0A"/>
    <w:rPr>
      <w:sz w:val="16"/>
      <w:szCs w:val="20"/>
    </w:rPr>
  </w:style>
  <w:style w:type="character" w:customStyle="1" w:styleId="TestonotaapidipaginaCarattere">
    <w:name w:val="Testo nota a piè di pagina Carattere"/>
    <w:basedOn w:val="Carpredefinitoparagrafo"/>
    <w:link w:val="Testonotaapidipagina"/>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e"/>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Grigliatabella">
    <w:name w:val="Table Grid"/>
    <w:basedOn w:val="Tabellanormale"/>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e"/>
    <w:uiPriority w:val="35"/>
    <w:rsid w:val="00D96B0A"/>
    <w:pPr>
      <w:tabs>
        <w:tab w:val="num" w:pos="720"/>
      </w:tabs>
      <w:ind w:left="1702" w:hanging="851"/>
    </w:pPr>
  </w:style>
  <w:style w:type="paragraph" w:customStyle="1" w:styleId="Normal-NumberedList">
    <w:name w:val="Normal-Numbered List"/>
    <w:basedOn w:val="Normale"/>
    <w:qFormat/>
    <w:rsid w:val="00D96B0A"/>
    <w:pPr>
      <w:tabs>
        <w:tab w:val="num" w:pos="720"/>
      </w:tabs>
      <w:ind w:left="720" w:hanging="720"/>
      <w:jc w:val="left"/>
    </w:pPr>
  </w:style>
  <w:style w:type="paragraph" w:customStyle="1" w:styleId="References">
    <w:name w:val="References"/>
    <w:basedOn w:val="Normale"/>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Titolo1"/>
    <w:next w:val="Normale"/>
    <w:uiPriority w:val="12"/>
    <w:qFormat/>
    <w:rsid w:val="00CD7D68"/>
    <w:pPr>
      <w:numPr>
        <w:numId w:val="0"/>
      </w:numPr>
      <w:tabs>
        <w:tab w:val="num" w:pos="720"/>
      </w:tabs>
      <w:ind w:left="850" w:hanging="850"/>
    </w:pPr>
    <w:rPr>
      <w:caps w:val="0"/>
    </w:rPr>
  </w:style>
  <w:style w:type="paragraph" w:customStyle="1" w:styleId="Heading2Appendix">
    <w:name w:val="Heading 2 Appendix"/>
    <w:basedOn w:val="Titolo2"/>
    <w:next w:val="Normale"/>
    <w:uiPriority w:val="12"/>
    <w:qFormat/>
    <w:rsid w:val="007236B0"/>
    <w:pPr>
      <w:numPr>
        <w:ilvl w:val="0"/>
        <w:numId w:val="0"/>
      </w:numPr>
      <w:tabs>
        <w:tab w:val="num" w:pos="1440"/>
      </w:tabs>
      <w:ind w:left="1440" w:hanging="720"/>
    </w:pPr>
  </w:style>
  <w:style w:type="paragraph" w:customStyle="1" w:styleId="Heading3Appendix">
    <w:name w:val="Heading 3 Appendix"/>
    <w:basedOn w:val="Titolo3"/>
    <w:next w:val="Normale"/>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Enfasigrassetto">
    <w:name w:val="Strong"/>
    <w:basedOn w:val="Carpredefinitoparagrafo"/>
    <w:uiPriority w:val="1"/>
    <w:qFormat/>
    <w:rsid w:val="00727985"/>
    <w:rPr>
      <w:b/>
      <w:bCs/>
    </w:rPr>
  </w:style>
  <w:style w:type="paragraph" w:customStyle="1" w:styleId="ShapeText">
    <w:name w:val="Shape Text"/>
    <w:basedOn w:val="Normale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e"/>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e"/>
    <w:qFormat/>
    <w:rsid w:val="00727985"/>
    <w:pPr>
      <w:tabs>
        <w:tab w:val="clear" w:pos="851"/>
        <w:tab w:val="left" w:pos="1531"/>
      </w:tabs>
      <w:spacing w:before="40" w:after="40"/>
      <w:ind w:left="1531" w:hanging="1531"/>
      <w:jc w:val="left"/>
    </w:pPr>
    <w:rPr>
      <w:sz w:val="18"/>
    </w:rPr>
  </w:style>
  <w:style w:type="paragraph" w:styleId="NormaleWeb">
    <w:name w:val="Normal (Web)"/>
    <w:basedOn w:val="Normale"/>
    <w:uiPriority w:val="99"/>
    <w:semiHidden/>
    <w:unhideWhenUsed/>
    <w:rsid w:val="00727985"/>
    <w:rPr>
      <w:rFonts w:ascii="Times New Roman" w:hAnsi="Times New Roman"/>
      <w:sz w:val="24"/>
      <w:szCs w:val="24"/>
    </w:rPr>
  </w:style>
  <w:style w:type="paragraph" w:styleId="Paragrafoelenco">
    <w:name w:val="List Paragraph"/>
    <w:basedOn w:val="Normale"/>
    <w:uiPriority w:val="34"/>
    <w:qFormat/>
    <w:rsid w:val="00B34F5E"/>
    <w:pPr>
      <w:ind w:left="720"/>
      <w:contextualSpacing/>
    </w:pPr>
  </w:style>
  <w:style w:type="paragraph" w:customStyle="1" w:styleId="Heading1no">
    <w:name w:val="Heading 1 no #"/>
    <w:basedOn w:val="Titolo1"/>
    <w:link w:val="Heading1noChar"/>
    <w:qFormat/>
    <w:rsid w:val="00A353CF"/>
    <w:pPr>
      <w:numPr>
        <w:numId w:val="0"/>
      </w:numPr>
    </w:pPr>
  </w:style>
  <w:style w:type="character" w:customStyle="1" w:styleId="Heading1noChar">
    <w:name w:val="Heading 1 no # Char"/>
    <w:basedOn w:val="Titolo1Carattere"/>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Carpredefinitoparagrafo"/>
    <w:rsid w:val="0088472A"/>
  </w:style>
  <w:style w:type="character" w:styleId="Rimandocommento">
    <w:name w:val="annotation reference"/>
    <w:basedOn w:val="Carpredefinitoparagrafo"/>
    <w:uiPriority w:val="99"/>
    <w:semiHidden/>
    <w:unhideWhenUsed/>
    <w:rsid w:val="00804B5D"/>
    <w:rPr>
      <w:sz w:val="16"/>
      <w:szCs w:val="16"/>
    </w:rPr>
  </w:style>
  <w:style w:type="paragraph" w:styleId="Testocommento">
    <w:name w:val="annotation text"/>
    <w:basedOn w:val="Normale"/>
    <w:link w:val="TestocommentoCarattere"/>
    <w:uiPriority w:val="99"/>
    <w:unhideWhenUsed/>
    <w:rsid w:val="00804B5D"/>
    <w:rPr>
      <w:sz w:val="24"/>
      <w:szCs w:val="24"/>
    </w:rPr>
  </w:style>
  <w:style w:type="character" w:customStyle="1" w:styleId="TestocommentoCarattere">
    <w:name w:val="Testo commento Carattere"/>
    <w:basedOn w:val="Carpredefinitoparagrafo"/>
    <w:link w:val="Testocommento"/>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ellanormale"/>
    <w:next w:val="Grigliatabella"/>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Soggettocommento">
    <w:name w:val="annotation subject"/>
    <w:basedOn w:val="Testocommento"/>
    <w:next w:val="Testocommento"/>
    <w:link w:val="SoggettocommentoCarattere"/>
    <w:uiPriority w:val="99"/>
    <w:semiHidden/>
    <w:unhideWhenUsed/>
    <w:rsid w:val="00280285"/>
    <w:rPr>
      <w:b/>
      <w:bCs/>
      <w:sz w:val="20"/>
      <w:szCs w:val="20"/>
    </w:rPr>
  </w:style>
  <w:style w:type="character" w:customStyle="1" w:styleId="SoggettocommentoCarattere">
    <w:name w:val="Soggetto commento Carattere"/>
    <w:basedOn w:val="TestocommentoCarattere"/>
    <w:link w:val="Soggettocommento"/>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ellanormale"/>
    <w:next w:val="Grigliatabella"/>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ellanormale"/>
    <w:next w:val="Grigliatabella"/>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fia">
    <w:name w:val="Bibliography"/>
    <w:basedOn w:val="Normale"/>
    <w:next w:val="Normale"/>
    <w:uiPriority w:val="37"/>
    <w:unhideWhenUsed/>
    <w:rsid w:val="00F96107"/>
    <w:pPr>
      <w:tabs>
        <w:tab w:val="clear" w:pos="851"/>
      </w:tabs>
      <w:spacing w:after="240"/>
    </w:p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customStyle="1" w:styleId="a1">
    <w:basedOn w:val="Tabellanormale"/>
    <w:tblPr>
      <w:tblStyleRowBandSize w:val="1"/>
      <w:tblStyleColBandSize w:val="1"/>
      <w:tblCellMar>
        <w:top w:w="100" w:type="dxa"/>
        <w:left w:w="100" w:type="dxa"/>
        <w:bottom w:w="100" w:type="dxa"/>
        <w:right w:w="100" w:type="dxa"/>
      </w:tblCellMar>
    </w:tblPr>
  </w:style>
  <w:style w:type="table" w:customStyle="1" w:styleId="a2">
    <w:basedOn w:val="Tabellanormale"/>
    <w:tblPr>
      <w:tblStyleRowBandSize w:val="1"/>
      <w:tblStyleColBandSize w:val="1"/>
      <w:tblCellMar>
        <w:top w:w="100" w:type="dxa"/>
        <w:left w:w="100" w:type="dxa"/>
        <w:bottom w:w="100" w:type="dxa"/>
        <w:right w:w="100" w:type="dxa"/>
      </w:tblCellMar>
    </w:tblPr>
  </w:style>
  <w:style w:type="table" w:customStyle="1" w:styleId="a3">
    <w:basedOn w:val="Tabellanormale"/>
    <w:tblPr>
      <w:tblStyleRowBandSize w:val="1"/>
      <w:tblStyleColBandSize w:val="1"/>
      <w:tblCellMar>
        <w:top w:w="100" w:type="dxa"/>
        <w:left w:w="100" w:type="dxa"/>
        <w:bottom w:w="100" w:type="dxa"/>
        <w:right w:w="100" w:type="dxa"/>
      </w:tblCellMar>
    </w:tblPr>
  </w:style>
  <w:style w:type="table" w:customStyle="1" w:styleId="a4">
    <w:basedOn w:val="Tabellanormale"/>
    <w:tblPr>
      <w:tblStyleRowBandSize w:val="1"/>
      <w:tblStyleColBandSize w:val="1"/>
      <w:tblCellMar>
        <w:top w:w="100" w:type="dxa"/>
        <w:left w:w="100" w:type="dxa"/>
        <w:bottom w:w="100" w:type="dxa"/>
        <w:right w:w="100" w:type="dxa"/>
      </w:tblCellMar>
    </w:tblPr>
  </w:style>
  <w:style w:type="table" w:customStyle="1" w:styleId="a5">
    <w:basedOn w:val="Tabellanormale"/>
    <w:tblPr>
      <w:tblStyleRowBandSize w:val="1"/>
      <w:tblStyleColBandSize w:val="1"/>
      <w:tblCellMar>
        <w:top w:w="100" w:type="dxa"/>
        <w:left w:w="100" w:type="dxa"/>
        <w:bottom w:w="100" w:type="dxa"/>
        <w:right w:w="100" w:type="dxa"/>
      </w:tblCellMar>
    </w:tblPr>
  </w:style>
  <w:style w:type="table" w:customStyle="1" w:styleId="a6">
    <w:basedOn w:val="Tabellanormale"/>
    <w:tblPr>
      <w:tblStyleRowBandSize w:val="1"/>
      <w:tblStyleColBandSize w:val="1"/>
      <w:tblCellMar>
        <w:top w:w="100" w:type="dxa"/>
        <w:left w:w="100" w:type="dxa"/>
        <w:bottom w:w="100" w:type="dxa"/>
        <w:right w:w="100" w:type="dxa"/>
      </w:tblCellMar>
    </w:tblPr>
  </w:style>
  <w:style w:type="table" w:customStyle="1" w:styleId="a7">
    <w:basedOn w:val="Tabellanormale"/>
    <w:tblPr>
      <w:tblStyleRowBandSize w:val="1"/>
      <w:tblStyleColBandSize w:val="1"/>
      <w:tblCellMar>
        <w:top w:w="100" w:type="dxa"/>
        <w:left w:w="100" w:type="dxa"/>
        <w:bottom w:w="100" w:type="dxa"/>
        <w:right w:w="100" w:type="dxa"/>
      </w:tblCellMar>
    </w:tblPr>
  </w:style>
  <w:style w:type="paragraph" w:styleId="Nessunaspaziatura">
    <w:name w:val="No Spacing"/>
    <w:uiPriority w:val="1"/>
    <w:qFormat/>
    <w:rsid w:val="006C160C"/>
    <w:pPr>
      <w:spacing w:after="0"/>
    </w:pPr>
    <w:rPr>
      <w:rFonts w:eastAsia="Times New Roman" w:cs="Times New Roman"/>
      <w:lang w:eastAsia="de-DE"/>
    </w:rPr>
  </w:style>
  <w:style w:type="table" w:customStyle="1" w:styleId="a8">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ellanormale"/>
    <w:tblPr>
      <w:tblStyleRowBandSize w:val="1"/>
      <w:tblStyleColBandSize w:val="1"/>
      <w:tblCellMar>
        <w:top w:w="100" w:type="dxa"/>
        <w:left w:w="100" w:type="dxa"/>
        <w:bottom w:w="100" w:type="dxa"/>
        <w:right w:w="100" w:type="dxa"/>
      </w:tblCellMar>
    </w:tblPr>
  </w:style>
  <w:style w:type="table" w:customStyle="1" w:styleId="aa">
    <w:basedOn w:val="Tabellanormale"/>
    <w:tblPr>
      <w:tblStyleRowBandSize w:val="1"/>
      <w:tblStyleColBandSize w:val="1"/>
      <w:tblCellMar>
        <w:top w:w="100" w:type="dxa"/>
        <w:left w:w="100" w:type="dxa"/>
        <w:bottom w:w="100" w:type="dxa"/>
        <w:right w:w="100" w:type="dxa"/>
      </w:tblCellMar>
    </w:tblPr>
  </w:style>
  <w:style w:type="table" w:customStyle="1" w:styleId="ab">
    <w:basedOn w:val="Tabellanormale"/>
    <w:tblPr>
      <w:tblStyleRowBandSize w:val="1"/>
      <w:tblStyleColBandSize w:val="1"/>
      <w:tblCellMar>
        <w:top w:w="100" w:type="dxa"/>
        <w:left w:w="100" w:type="dxa"/>
        <w:bottom w:w="100" w:type="dxa"/>
        <w:right w:w="100" w:type="dxa"/>
      </w:tblCellMar>
    </w:tblPr>
  </w:style>
  <w:style w:type="table" w:customStyle="1" w:styleId="ac">
    <w:basedOn w:val="Tabellanormale"/>
    <w:tblPr>
      <w:tblStyleRowBandSize w:val="1"/>
      <w:tblStyleColBandSize w:val="1"/>
      <w:tblCellMar>
        <w:top w:w="100" w:type="dxa"/>
        <w:left w:w="100" w:type="dxa"/>
        <w:bottom w:w="100" w:type="dxa"/>
        <w:right w:w="100" w:type="dxa"/>
      </w:tblCellMar>
    </w:tblPr>
  </w:style>
  <w:style w:type="table" w:customStyle="1" w:styleId="ad">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ellanormale"/>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e">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 Id="rId27" Type="http://schemas.microsoft.com/office/2018/08/relationships/commentsExtensible" Target="commentsExtensible.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DA2C2C-BB85-4E74-BAB6-76982872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11</TotalTime>
  <Pages>25</Pages>
  <Words>25953</Words>
  <Characters>147934</Characters>
  <Application>Microsoft Office Word</Application>
  <DocSecurity>0</DocSecurity>
  <Lines>1232</Lines>
  <Paragraphs>347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Swiss TPH</Company>
  <LinksUpToDate>false</LinksUpToDate>
  <CharactersWithSpaces>173540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Ottavia Prunas</cp:lastModifiedBy>
  <cp:revision>3</cp:revision>
  <dcterms:created xsi:type="dcterms:W3CDTF">2024-08-12T09:48:00Z</dcterms:created>
  <dcterms:modified xsi:type="dcterms:W3CDTF">2024-08-12T15:02:00Z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