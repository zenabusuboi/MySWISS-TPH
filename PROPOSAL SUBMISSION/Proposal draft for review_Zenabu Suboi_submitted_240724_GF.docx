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 xml:space="preserve">Dr. Emilie </w:t>
      </w:r>
      <w:proofErr w:type="spellStart"/>
      <w:r w:rsidRPr="00703CF5">
        <w:rPr>
          <w:sz w:val="28"/>
          <w:szCs w:val="28"/>
          <w:lang w:val="en-US"/>
        </w:rPr>
        <w:t>Pothin</w:t>
      </w:r>
      <w:proofErr w:type="spellEnd"/>
    </w:p>
    <w:p w14:paraId="74F5E163" w14:textId="77777777" w:rsidR="002A1BD8" w:rsidRPr="00703CF5" w:rsidRDefault="00D36785">
      <w:pPr>
        <w:spacing w:after="0"/>
        <w:ind w:left="3600" w:firstLine="720"/>
        <w:rPr>
          <w:sz w:val="28"/>
          <w:szCs w:val="28"/>
          <w:lang w:val="en-US"/>
        </w:rPr>
      </w:pPr>
      <w:r w:rsidRPr="00703CF5">
        <w:rPr>
          <w:sz w:val="28"/>
          <w:szCs w:val="28"/>
          <w:lang w:val="en-US"/>
        </w:rPr>
        <w:t xml:space="preserve">Prof. Christian </w:t>
      </w:r>
      <w:proofErr w:type="spellStart"/>
      <w:r w:rsidRPr="00703CF5">
        <w:rPr>
          <w:sz w:val="28"/>
          <w:szCs w:val="28"/>
          <w:lang w:val="en-US"/>
        </w:rPr>
        <w:t>Lengeler</w:t>
      </w:r>
      <w:proofErr w:type="spellEnd"/>
    </w:p>
    <w:p w14:paraId="17D4963E" w14:textId="77777777" w:rsidR="002A1BD8" w:rsidRPr="00703CF5" w:rsidRDefault="002A1BD8">
      <w:pPr>
        <w:spacing w:after="0"/>
        <w:ind w:left="720"/>
        <w:rPr>
          <w:b/>
          <w:color w:val="BF3227"/>
          <w:sz w:val="28"/>
          <w:szCs w:val="28"/>
          <w:lang w:val="en-US"/>
        </w:rPr>
      </w:pPr>
    </w:p>
    <w:p w14:paraId="519484FD" w14:textId="77777777"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t xml:space="preserve">Dr. Christian </w:t>
      </w:r>
      <w:proofErr w:type="spellStart"/>
      <w:r w:rsidRPr="00703CF5">
        <w:rPr>
          <w:sz w:val="28"/>
          <w:szCs w:val="28"/>
          <w:lang w:val="en-US"/>
        </w:rPr>
        <w:t>Selinger</w:t>
      </w:r>
      <w:proofErr w:type="spellEnd"/>
    </w:p>
    <w:p w14:paraId="49BECE27" w14:textId="77777777" w:rsidR="00947B06" w:rsidRDefault="00947B06" w:rsidP="00947B06">
      <w:pPr>
        <w:spacing w:after="0"/>
        <w:ind w:left="720"/>
        <w:rPr>
          <w:sz w:val="28"/>
          <w:szCs w:val="28"/>
          <w:lang w:val="en-US"/>
        </w:rPr>
      </w:pPr>
    </w:p>
    <w:p w14:paraId="37F78BC1" w14:textId="77777777" w:rsidR="00947B06" w:rsidRPr="00703CF5" w:rsidRDefault="00947B06">
      <w:pPr>
        <w:spacing w:after="0"/>
        <w:ind w:left="720"/>
        <w:rPr>
          <w:sz w:val="28"/>
          <w:szCs w:val="28"/>
          <w:lang w:val="en-US"/>
        </w:rPr>
      </w:pPr>
      <w:r w:rsidRPr="00947B06">
        <w:rPr>
          <w:b/>
          <w:sz w:val="28"/>
          <w:szCs w:val="28"/>
          <w:lang w:val="en-US"/>
        </w:rPr>
        <w:t>Additional Advisor:</w:t>
      </w:r>
      <w:r>
        <w:rPr>
          <w:sz w:val="28"/>
          <w:szCs w:val="28"/>
          <w:lang w:val="en-US"/>
        </w:rPr>
        <w:t xml:space="preserve">             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703CF5">
        <w:rPr>
          <w:sz w:val="28"/>
          <w:szCs w:val="28"/>
          <w:highlight w:val="yellow"/>
          <w:lang w:val="en-US"/>
        </w:rPr>
        <w:t xml:space="preserve">Proposal draft for review </w:t>
      </w:r>
      <w:r w:rsidRPr="00703CF5">
        <w:rPr>
          <w:sz w:val="28"/>
          <w:szCs w:val="28"/>
          <w:lang w:val="en-US"/>
        </w:rPr>
        <w:t xml:space="preserve">=&gt; Revised proposal =&gt; Final proposal </w:t>
      </w:r>
    </w:p>
    <w:p w14:paraId="0CBB682F" w14:textId="77777777" w:rsidR="002A1BD8" w:rsidRPr="00ED0801" w:rsidRDefault="00D36785">
      <w:pPr>
        <w:spacing w:after="0"/>
        <w:ind w:left="720"/>
        <w:rPr>
          <w:sz w:val="28"/>
          <w:szCs w:val="28"/>
          <w:lang w:val="en-US"/>
        </w:rPr>
      </w:pPr>
      <w:r w:rsidRPr="00ED0801">
        <w:rPr>
          <w:b/>
          <w:sz w:val="28"/>
          <w:szCs w:val="28"/>
          <w:lang w:val="en-US"/>
        </w:rPr>
        <w:t>Version number:</w:t>
      </w:r>
      <w:r w:rsidRPr="00ED0801">
        <w:rPr>
          <w:sz w:val="28"/>
          <w:szCs w:val="28"/>
          <w:lang w:val="en-US"/>
        </w:rPr>
        <w:t xml:space="preserve"> 1</w:t>
      </w:r>
      <w:r w:rsidR="008432C5">
        <w:rPr>
          <w:sz w:val="28"/>
          <w:szCs w:val="28"/>
          <w:lang w:val="en-US"/>
        </w:rPr>
        <w:t>.3</w:t>
      </w:r>
      <w:r w:rsidRPr="00ED0801">
        <w:rPr>
          <w:sz w:val="28"/>
          <w:szCs w:val="28"/>
          <w:lang w:val="en-US"/>
        </w:rPr>
        <w:t>,</w:t>
      </w:r>
      <w:r w:rsidR="0041381B">
        <w:rPr>
          <w:sz w:val="28"/>
          <w:szCs w:val="28"/>
          <w:lang w:val="en-US"/>
        </w:rPr>
        <w:t xml:space="preserve"> 24</w:t>
      </w:r>
      <w:r w:rsidRPr="00ED0801">
        <w:rPr>
          <w:sz w:val="28"/>
          <w:szCs w:val="28"/>
          <w:lang w:val="en-US"/>
        </w:rPr>
        <w:t>-07-24</w:t>
      </w:r>
    </w:p>
    <w:p w14:paraId="0C98782B" w14:textId="77777777" w:rsidR="002A1BD8" w:rsidRPr="00ED0801" w:rsidRDefault="002A1BD8">
      <w:pPr>
        <w:spacing w:after="0"/>
        <w:ind w:left="720"/>
        <w:rPr>
          <w:sz w:val="24"/>
          <w:szCs w:val="24"/>
          <w:lang w:val="en-US"/>
        </w:rPr>
      </w:pPr>
    </w:p>
    <w:p w14:paraId="5046B9B9" w14:textId="77777777" w:rsidR="002A1BD8" w:rsidRPr="00ED0801" w:rsidRDefault="002A1BD8">
      <w:pPr>
        <w:spacing w:after="0"/>
        <w:ind w:left="720"/>
        <w:rPr>
          <w:lang w:val="en-US"/>
        </w:rPr>
      </w:pP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47BB9E5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03B708D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proofErr w:type="spellStart"/>
            <w:r>
              <w:rPr>
                <w:sz w:val="20"/>
                <w:szCs w:val="20"/>
              </w:rPr>
              <w:t>Allschwll</w:t>
            </w:r>
            <w:proofErr w:type="spellEnd"/>
          </w:p>
          <w:p w14:paraId="1FD9E1CA"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Switzerland</w:t>
            </w:r>
            <w:proofErr w:type="spellEnd"/>
            <w:r>
              <w:rPr>
                <w:color w:val="000000"/>
                <w:sz w:val="20"/>
                <w:szCs w:val="20"/>
              </w:rPr>
              <w:t xml:space="preserve"> </w:t>
            </w:r>
          </w:p>
          <w:p w14:paraId="04B7CE24" w14:textId="77777777" w:rsidR="002A1BD8" w:rsidRPr="00703CF5" w:rsidRDefault="00B40EF5">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w:t>
            </w:r>
            <w:proofErr w:type="spellStart"/>
            <w:r w:rsidRPr="00703CF5">
              <w:rPr>
                <w:b/>
                <w:color w:val="000000"/>
                <w:sz w:val="20"/>
                <w:szCs w:val="20"/>
                <w:lang w:val="en-US"/>
              </w:rPr>
              <w:t>Pothin</w:t>
            </w:r>
            <w:proofErr w:type="spellEnd"/>
            <w:r w:rsidRPr="00703CF5">
              <w:rPr>
                <w:b/>
                <w:color w:val="000000"/>
                <w:sz w:val="20"/>
                <w:szCs w:val="20"/>
                <w:lang w:val="en-US"/>
              </w:rPr>
              <w:t xml:space="preserve">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Prof. Christian </w:t>
            </w:r>
            <w:proofErr w:type="spellStart"/>
            <w:r w:rsidRPr="00703CF5">
              <w:rPr>
                <w:b/>
                <w:color w:val="000000"/>
                <w:sz w:val="20"/>
                <w:szCs w:val="20"/>
                <w:lang w:val="en-US"/>
              </w:rPr>
              <w:t>Lengeler</w:t>
            </w:r>
            <w:proofErr w:type="spellEnd"/>
          </w:p>
          <w:p w14:paraId="09395C11"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77777777" w:rsidR="002A1BD8" w:rsidRPr="00B40EF5"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4E3A1097" w14:textId="77777777"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7592F490" w14:textId="77777777" w:rsidR="002A1BD8" w:rsidRPr="00703CF5" w:rsidRDefault="00D36785">
            <w:pPr>
              <w:keepNext w:val="0"/>
              <w:keepLines w:val="0"/>
              <w:spacing w:after="60"/>
              <w:ind w:left="0" w:right="0"/>
              <w:jc w:val="left"/>
              <w:rPr>
                <w:b/>
                <w:sz w:val="20"/>
                <w:szCs w:val="20"/>
                <w:lang w:val="en-US"/>
              </w:rPr>
            </w:pPr>
            <w:r w:rsidRPr="00703CF5">
              <w:rPr>
                <w:b/>
                <w:sz w:val="20"/>
                <w:szCs w:val="20"/>
                <w:lang w:val="en-US"/>
              </w:rPr>
              <w:t xml:space="preserve">Dr. Christian </w:t>
            </w:r>
            <w:proofErr w:type="spellStart"/>
            <w:r w:rsidRPr="00703CF5">
              <w:rPr>
                <w:b/>
                <w:sz w:val="20"/>
                <w:szCs w:val="20"/>
                <w:lang w:val="en-US"/>
              </w:rPr>
              <w:t>Selinger</w:t>
            </w:r>
            <w:proofErr w:type="spellEnd"/>
          </w:p>
          <w:p w14:paraId="21BD40AF"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74674387"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38967699"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14:paraId="7F509C6D" w14:textId="77777777" w:rsidR="002A1BD8" w:rsidRPr="00B40EF5" w:rsidRDefault="00D36785">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528E016D" w14:textId="77777777" w:rsidR="002A1BD8" w:rsidRPr="00B40EF5" w:rsidRDefault="002A1BD8">
            <w:pPr>
              <w:keepNext w:val="0"/>
              <w:keepLines w:val="0"/>
              <w:pBdr>
                <w:top w:val="nil"/>
                <w:left w:val="nil"/>
                <w:bottom w:val="nil"/>
                <w:right w:val="nil"/>
                <w:between w:val="nil"/>
              </w:pBdr>
              <w:spacing w:after="60"/>
              <w:ind w:left="0" w:right="0"/>
              <w:jc w:val="left"/>
              <w:rPr>
                <w:b/>
                <w:sz w:val="20"/>
                <w:szCs w:val="20"/>
                <w:lang w:val="it-IT"/>
              </w:rPr>
            </w:pPr>
          </w:p>
          <w:p w14:paraId="2CD987F1"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B40EF5" w:rsidRDefault="00D36785">
            <w:pPr>
              <w:keepNext w:val="0"/>
              <w:keepLines w:val="0"/>
              <w:pBdr>
                <w:top w:val="nil"/>
                <w:left w:val="nil"/>
                <w:bottom w:val="nil"/>
                <w:right w:val="nil"/>
                <w:between w:val="nil"/>
              </w:pBdr>
              <w:spacing w:after="60"/>
              <w:ind w:left="0" w:right="0"/>
              <w:jc w:val="left"/>
              <w:rPr>
                <w:color w:val="000000"/>
                <w:sz w:val="20"/>
                <w:szCs w:val="20"/>
                <w:lang w:val="fr-FR"/>
              </w:rPr>
            </w:pPr>
            <w:proofErr w:type="spellStart"/>
            <w:r w:rsidRPr="00B40EF5">
              <w:rPr>
                <w:color w:val="000000"/>
                <w:sz w:val="20"/>
                <w:szCs w:val="20"/>
                <w:lang w:val="fr-FR"/>
              </w:rPr>
              <w:t>Biostatistics</w:t>
            </w:r>
            <w:proofErr w:type="spellEnd"/>
          </w:p>
          <w:p w14:paraId="7DBE8BFE" w14:textId="77777777" w:rsidR="002A1BD8" w:rsidRPr="00B40EF5" w:rsidRDefault="00D36785">
            <w:pPr>
              <w:keepNext w:val="0"/>
              <w:keepLines w:val="0"/>
              <w:pBdr>
                <w:top w:val="nil"/>
                <w:left w:val="nil"/>
                <w:bottom w:val="nil"/>
                <w:right w:val="nil"/>
                <w:between w:val="nil"/>
              </w:pBdr>
              <w:spacing w:after="60"/>
              <w:ind w:left="0" w:right="0"/>
              <w:jc w:val="left"/>
              <w:rPr>
                <w:color w:val="000000"/>
                <w:sz w:val="20"/>
                <w:szCs w:val="20"/>
                <w:lang w:val="fr-FR"/>
              </w:rPr>
            </w:pPr>
            <w:r w:rsidRPr="00B40EF5">
              <w:rPr>
                <w:color w:val="000000"/>
                <w:sz w:val="20"/>
                <w:szCs w:val="20"/>
                <w:lang w:val="fr-FR"/>
              </w:rPr>
              <w:t xml:space="preserve">E-mail: </w:t>
            </w:r>
            <w:hyperlink r:id="rId18">
              <w:r w:rsidRPr="00B40EF5">
                <w:rPr>
                  <w:color w:val="000000"/>
                  <w:sz w:val="20"/>
                  <w:szCs w:val="20"/>
                  <w:lang w:val="fr-FR"/>
                </w:rPr>
                <w:t>amanda.ross@swisstph.ch</w:t>
              </w:r>
            </w:hyperlink>
          </w:p>
          <w:p w14:paraId="120D8A4F" w14:textId="77777777"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fr-FR"/>
              </w:rPr>
            </w:pPr>
          </w:p>
          <w:p w14:paraId="2C7FB611" w14:textId="77777777" w:rsidR="002A1BD8" w:rsidRPr="00B40EF5" w:rsidRDefault="00D36785">
            <w:pPr>
              <w:keepNext w:val="0"/>
              <w:keepLines w:val="0"/>
              <w:pBdr>
                <w:top w:val="nil"/>
                <w:left w:val="nil"/>
                <w:bottom w:val="nil"/>
                <w:right w:val="nil"/>
                <w:between w:val="nil"/>
              </w:pBdr>
              <w:spacing w:after="60"/>
              <w:ind w:left="0" w:right="0"/>
              <w:jc w:val="left"/>
              <w:rPr>
                <w:b/>
                <w:color w:val="468AB2"/>
                <w:sz w:val="20"/>
                <w:szCs w:val="20"/>
                <w:lang w:val="fr-FR"/>
              </w:rPr>
            </w:pPr>
            <w:proofErr w:type="spellStart"/>
            <w:r w:rsidRPr="00B40EF5">
              <w:rPr>
                <w:b/>
                <w:color w:val="468AB2"/>
                <w:sz w:val="20"/>
                <w:szCs w:val="20"/>
                <w:lang w:val="fr-FR"/>
              </w:rPr>
              <w:t>Additional</w:t>
            </w:r>
            <w:proofErr w:type="spellEnd"/>
            <w:r w:rsidRPr="00B40EF5">
              <w:rPr>
                <w:b/>
                <w:color w:val="468AB2"/>
                <w:sz w:val="20"/>
                <w:szCs w:val="20"/>
                <w:lang w:val="fr-FR"/>
              </w:rPr>
              <w:t xml:space="preserve"> </w:t>
            </w:r>
            <w:proofErr w:type="spellStart"/>
            <w:r w:rsidRPr="00B40EF5">
              <w:rPr>
                <w:b/>
                <w:color w:val="468AB2"/>
                <w:sz w:val="20"/>
                <w:szCs w:val="20"/>
                <w:lang w:val="fr-FR"/>
              </w:rPr>
              <w:t>External</w:t>
            </w:r>
            <w:proofErr w:type="spellEnd"/>
            <w:r w:rsidRPr="00B40EF5">
              <w:rPr>
                <w:b/>
                <w:color w:val="468AB2"/>
                <w:sz w:val="20"/>
                <w:szCs w:val="20"/>
                <w:lang w:val="fr-FR"/>
              </w:rPr>
              <w:t xml:space="preserve"> Experts:</w:t>
            </w:r>
          </w:p>
          <w:p w14:paraId="3A787AF3" w14:textId="77777777"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 xml:space="preserve">Dr. </w:t>
            </w:r>
            <w:proofErr w:type="spellStart"/>
            <w:r w:rsidRPr="00703CF5">
              <w:rPr>
                <w:b/>
                <w:sz w:val="20"/>
                <w:szCs w:val="20"/>
                <w:lang w:val="en-US"/>
              </w:rPr>
              <w:t>Ottavia</w:t>
            </w:r>
            <w:proofErr w:type="spellEnd"/>
            <w:r w:rsidRPr="00703CF5">
              <w:rPr>
                <w:b/>
                <w:sz w:val="20"/>
                <w:szCs w:val="20"/>
                <w:lang w:val="en-US"/>
              </w:rPr>
              <w:t xml:space="preserve"> </w:t>
            </w:r>
            <w:proofErr w:type="spellStart"/>
            <w:r w:rsidRPr="00703CF5">
              <w:rPr>
                <w:b/>
                <w:sz w:val="20"/>
                <w:szCs w:val="20"/>
                <w:lang w:val="en-US"/>
              </w:rPr>
              <w:t>Prunas</w:t>
            </w:r>
            <w:proofErr w:type="spellEnd"/>
          </w:p>
          <w:p w14:paraId="3B118EC6"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Scientific Collaborator</w:t>
            </w:r>
          </w:p>
          <w:p w14:paraId="2B9F1B3F"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11E50726" w14:textId="77777777" w:rsidR="002A1BD8" w:rsidRPr="00703CF5" w:rsidRDefault="00D36785">
            <w:pPr>
              <w:keepNext w:val="0"/>
              <w:keepLines w:val="0"/>
              <w:spacing w:after="60"/>
              <w:ind w:left="0" w:right="0"/>
              <w:jc w:val="left"/>
              <w:rPr>
                <w:b/>
                <w:sz w:val="20"/>
                <w:szCs w:val="20"/>
                <w:lang w:val="en-US"/>
              </w:rPr>
            </w:pPr>
            <w:r w:rsidRPr="00703CF5">
              <w:rPr>
                <w:sz w:val="20"/>
                <w:szCs w:val="20"/>
                <w:lang w:val="en-US"/>
              </w:rPr>
              <w:t>Disease Modeling Unit</w:t>
            </w:r>
          </w:p>
          <w:p w14:paraId="1A4FE651"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333333"/>
                <w:sz w:val="20"/>
                <w:szCs w:val="20"/>
                <w:highlight w:val="white"/>
                <w:lang w:val="en-US"/>
              </w:rPr>
              <w:t>Email: ottavia.prunas@swisstph.ch</w:t>
            </w:r>
          </w:p>
          <w:p w14:paraId="06437D0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commentRangeStart w:id="3"/>
          </w:p>
          <w:p w14:paraId="662059F2" w14:textId="77777777"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Prof. Günther Fink</w:t>
            </w:r>
            <w:commentRangeEnd w:id="3"/>
            <w:r w:rsidR="00FD4A94">
              <w:rPr>
                <w:rStyle w:val="CommentReference"/>
              </w:rPr>
              <w:commentReference w:id="3"/>
            </w:r>
          </w:p>
          <w:p w14:paraId="0227820B" w14:textId="77777777"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Head of Unit</w:t>
            </w:r>
          </w:p>
          <w:p w14:paraId="40B48D67" w14:textId="77777777"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Epidemiology &amp; Public Health</w:t>
            </w:r>
          </w:p>
          <w:p w14:paraId="69A1851B" w14:textId="77777777"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Household economics and Health Systems Research</w:t>
            </w:r>
          </w:p>
          <w:p w14:paraId="747C41B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Email: guenther.fink@swisstph.ch</w:t>
            </w:r>
          </w:p>
        </w:tc>
        <w:tc>
          <w:tcPr>
            <w:tcW w:w="3405" w:type="dxa"/>
            <w:vAlign w:val="top"/>
          </w:tcPr>
          <w:p w14:paraId="5DF2BCD6" w14:textId="77777777"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0CDC0FB">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4" w:name="_heading=h.yok9w5x2jrrb" w:colFirst="0" w:colLast="0"/>
      <w:bookmarkStart w:id="5" w:name="_Toc172568761"/>
      <w:bookmarkEnd w:id="4"/>
    </w:p>
    <w:p w14:paraId="4E3E0FFC" w14:textId="77777777" w:rsidR="0077079D" w:rsidRPr="009872D7" w:rsidRDefault="009872D7" w:rsidP="009872D7">
      <w:pPr>
        <w:pStyle w:val="Heading1no"/>
        <w:rPr>
          <w:sz w:val="22"/>
          <w:lang w:val="en-US"/>
        </w:rPr>
      </w:pPr>
      <w:bookmarkStart w:id="6" w:name="_Toc172629681"/>
      <w:r w:rsidRPr="009872D7">
        <w:rPr>
          <w:sz w:val="22"/>
          <w:lang w:val="en-US"/>
        </w:rPr>
        <w:lastRenderedPageBreak/>
        <w:t>TABLE OF CONTENTS</w:t>
      </w:r>
      <w:bookmarkEnd w:id="6"/>
    </w:p>
    <w:bookmarkStart w:id="7" w:name="_heading=h.p37vr6wb2xtw" w:colFirst="0" w:colLast="0" w:displacedByCustomXml="next"/>
    <w:bookmarkEnd w:id="7" w:displacedByCustomXml="next"/>
    <w:bookmarkEnd w:id="5"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77777777"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1ABA1426" w14:textId="77777777" w:rsidR="00AC37B1" w:rsidRDefault="00B40EF5">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6FA3C3A7" w14:textId="77777777" w:rsidR="00AC37B1" w:rsidRDefault="00B40EF5">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7895D34D" w14:textId="77777777" w:rsidR="00AC37B1" w:rsidRDefault="00B40EF5">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26D83812" w14:textId="77777777" w:rsidR="00AC37B1" w:rsidRDefault="00B40EF5">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4FEBD132"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24C55005"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409B9606"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2BD74597" w14:textId="77777777" w:rsidR="00AC37B1" w:rsidRDefault="00B40EF5">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7C956A6C" w14:textId="77777777" w:rsidR="00AC37B1" w:rsidRDefault="00B40EF5">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B20B6C3"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10FFE55" w14:textId="77777777" w:rsidR="00AC37B1" w:rsidRDefault="00B40EF5">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D9CABCA" w14:textId="77777777" w:rsidR="00AC37B1" w:rsidRDefault="00B40EF5">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5E7744F7"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209DA235" w14:textId="77777777" w:rsidR="00AC37B1" w:rsidRDefault="00B40EF5">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5A648300" w14:textId="77777777" w:rsidR="00AC37B1" w:rsidRDefault="00B40EF5">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5D02763B"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427EB077"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1144A8D0" w14:textId="77777777" w:rsidR="00AC37B1" w:rsidRDefault="00B40EF5">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20CF667" w14:textId="77777777" w:rsidR="00AC37B1" w:rsidRDefault="00B40EF5">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65581CC" w14:textId="77777777" w:rsidR="00AC37B1" w:rsidRDefault="00B40EF5">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6961214F" w14:textId="77777777" w:rsidR="00AC37B1" w:rsidRDefault="00B40EF5">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4E47C85D" w14:textId="77777777" w:rsidR="00AC37B1" w:rsidRDefault="00B40EF5">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32DE6A82" w14:textId="77777777" w:rsidR="00AC37B1" w:rsidRDefault="00B40EF5">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19A8C516" w14:textId="77777777" w:rsidR="00AC37B1" w:rsidRDefault="00B40EF5">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7A9D97E2" w14:textId="77777777" w:rsidR="00AC37B1" w:rsidRDefault="00B40EF5">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0AD8B077" w14:textId="77777777" w:rsidR="00AC37B1" w:rsidRDefault="00B40EF5">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35F68658" w14:textId="77777777" w:rsidR="00AC37B1" w:rsidRDefault="00B40EF5">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8" w:name="_Toc172629682"/>
      <w:r w:rsidRPr="00123B02">
        <w:rPr>
          <w:sz w:val="22"/>
          <w:szCs w:val="22"/>
          <w:lang w:val="en-US"/>
        </w:rPr>
        <w:lastRenderedPageBreak/>
        <w:t>ABSTRACT</w:t>
      </w:r>
      <w:bookmarkEnd w:id="8"/>
    </w:p>
    <w:p w14:paraId="6047E331" w14:textId="6088087E" w:rsidR="002A1BD8" w:rsidRPr="00703CF5" w:rsidRDefault="00D36785">
      <w:pPr>
        <w:spacing w:after="240"/>
        <w:rPr>
          <w:lang w:val="en-US"/>
        </w:rPr>
      </w:pPr>
      <w:r w:rsidRPr="00703CF5">
        <w:rPr>
          <w:b/>
          <w:lang w:val="en-US"/>
        </w:rPr>
        <w:t>Background</w:t>
      </w:r>
      <w:r w:rsidRPr="00703CF5">
        <w:rPr>
          <w:lang w:val="en-US"/>
        </w:rPr>
        <w:t xml:space="preserve">: Agent-based models (ABMs) have been used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their predictions. This PhD attempts to quantify uncertainty of agent-based models with application to malaria intervention modeling</w:t>
      </w:r>
      <w:r w:rsidR="00A06130">
        <w:rPr>
          <w:lang w:val="en-US"/>
        </w:rPr>
        <w:t xml:space="preserve"> in two ways:</w:t>
      </w:r>
      <w:r w:rsidRPr="00703CF5">
        <w:rPr>
          <w:lang w:val="en-US"/>
        </w:rPr>
        <w:t xml:space="preserve"> </w:t>
      </w:r>
      <w:ins w:id="9" w:author="Günther Fink" w:date="2024-07-25T14:47:00Z">
        <w:r w:rsidR="00FD4A94">
          <w:rPr>
            <w:lang w:val="en-US"/>
          </w:rPr>
          <w:t xml:space="preserve">1) </w:t>
        </w:r>
      </w:ins>
      <w:r w:rsidR="00A06130">
        <w:rPr>
          <w:lang w:val="en-US"/>
        </w:rPr>
        <w:t>Forward propagation</w:t>
      </w:r>
      <w:ins w:id="10" w:author="Günther Fink" w:date="2024-07-25T14:47:00Z">
        <w:r w:rsidR="00FD4A94">
          <w:rPr>
            <w:lang w:val="en-US"/>
          </w:rPr>
          <w:t>, which</w:t>
        </w:r>
      </w:ins>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ins w:id="11" w:author="Günther Fink" w:date="2024-07-25T14:47:00Z">
        <w:r w:rsidR="00FD4A94">
          <w:rPr>
            <w:lang w:val="en-US"/>
          </w:rPr>
          <w:t>; 2)</w:t>
        </w:r>
      </w:ins>
      <w:del w:id="12" w:author="Günther Fink" w:date="2024-07-25T14:47:00Z">
        <w:r w:rsidR="00A06130" w:rsidDel="00FD4A94">
          <w:rPr>
            <w:lang w:val="en-US"/>
          </w:rPr>
          <w:delText>, whereas</w:delText>
        </w:r>
      </w:del>
      <w:r w:rsidR="00A06130">
        <w:rPr>
          <w:lang w:val="en-US"/>
        </w:rPr>
        <w:t xml:space="preserve"> inverse uncertainty quantification</w:t>
      </w:r>
      <w:ins w:id="13" w:author="Günther Fink" w:date="2024-07-25T14:47:00Z">
        <w:r w:rsidR="00FD4A94">
          <w:rPr>
            <w:lang w:val="en-US"/>
          </w:rPr>
          <w:t>, which</w:t>
        </w:r>
      </w:ins>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77777777"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proofErr w:type="spellStart"/>
      <w:r w:rsidRPr="0061667B">
        <w:rPr>
          <w:lang w:val="en-US"/>
        </w:rPr>
        <w:t>OpenMalaria</w:t>
      </w:r>
      <w:proofErr w:type="spellEnd"/>
      <w:r w:rsidRPr="0061667B">
        <w:rPr>
          <w:lang w:val="en-US"/>
        </w:rPr>
        <w:t xml:space="preserve">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14:paraId="7A86F934" w14:textId="77777777"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ensitivity analysis for geographic and intervention modeling parameters will be performed where a variance-based approach (</w:t>
      </w:r>
      <w:proofErr w:type="spellStart"/>
      <w:r w:rsidRPr="00703CF5">
        <w:rPr>
          <w:lang w:val="en-US"/>
        </w:rPr>
        <w:t>Sobol</w:t>
      </w:r>
      <w:proofErr w:type="spellEnd"/>
      <w:r w:rsidRPr="00703CF5">
        <w:rPr>
          <w:lang w:val="en-US"/>
        </w:rPr>
        <w:t xml:space="preserve"> indices) is used to calculate the sensitivity indices of vector composition,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will provide us with the parameters that would require accurate estimates for reliable model predictions and these parameters would be inferred.</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w:t>
      </w:r>
      <w:proofErr w:type="spellStart"/>
      <w:r w:rsidR="00DF0D1F">
        <w:rPr>
          <w:lang w:val="en-US"/>
        </w:rPr>
        <w:t>OpenMalaria</w:t>
      </w:r>
      <w:proofErr w:type="spellEnd"/>
      <w:r w:rsidR="00DF0D1F">
        <w:rPr>
          <w:lang w:val="en-US"/>
        </w:rPr>
        <w:t xml:space="preserve">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 xml:space="preserve">we will focus on exploring if the geographic extension of vaccination and/or the switch to </w:t>
      </w:r>
      <w:proofErr w:type="spellStart"/>
      <w:r w:rsidR="00DF0D1F" w:rsidRPr="00703CF5">
        <w:rPr>
          <w:lang w:val="en-US"/>
        </w:rPr>
        <w:t>Intercepter</w:t>
      </w:r>
      <w:proofErr w:type="spellEnd"/>
      <w:r w:rsidR="00DF0D1F" w:rsidRPr="00703CF5">
        <w:rPr>
          <w:lang w:val="en-US"/>
        </w:rPr>
        <w:t xml:space="preserve"> G2 </w:t>
      </w:r>
      <w:proofErr w:type="spellStart"/>
      <w:r w:rsidR="00DF0D1F" w:rsidRPr="00703CF5">
        <w:rPr>
          <w:lang w:val="en-US"/>
        </w:rPr>
        <w:t>bednets</w:t>
      </w:r>
      <w:proofErr w:type="spellEnd"/>
      <w:r w:rsidR="00DF0D1F" w:rsidRPr="00703CF5">
        <w:rPr>
          <w:lang w:val="en-US"/>
        </w:rPr>
        <w:t xml:space="preserve"> will help achieve malaria control targets of the</w:t>
      </w:r>
      <w:r w:rsidR="00DF0D1F">
        <w:rPr>
          <w:lang w:val="en-US"/>
        </w:rPr>
        <w:t xml:space="preserve"> National Malaria Elimination Program (NMEP).</w:t>
      </w:r>
    </w:p>
    <w:p w14:paraId="271326B2" w14:textId="77777777"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14" w:name="_Toc172629683"/>
      <w:r w:rsidRPr="00693237">
        <w:rPr>
          <w:sz w:val="24"/>
          <w:szCs w:val="24"/>
        </w:rPr>
        <w:t>ABBREVIATIONS AND ACRONYMS</w:t>
      </w:r>
      <w:bookmarkEnd w:id="14"/>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B40EF5"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 xml:space="preserve">Global Malaria </w:t>
            </w:r>
            <w:proofErr w:type="spellStart"/>
            <w:r>
              <w:t>Eradication</w:t>
            </w:r>
            <w:proofErr w:type="spellEnd"/>
            <w:r>
              <w:t xml:space="preserve"> </w:t>
            </w:r>
            <w:proofErr w:type="spellStart"/>
            <w:r>
              <w:t>Program</w:t>
            </w:r>
            <w:proofErr w:type="spellEnd"/>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 xml:space="preserve">US </w:t>
            </w:r>
            <w:proofErr w:type="spellStart"/>
            <w:r>
              <w:t>President’s</w:t>
            </w:r>
            <w:proofErr w:type="spellEnd"/>
            <w:r>
              <w:t xml:space="preserve">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proofErr w:type="spellStart"/>
            <w:r>
              <w:t>Artemisinin</w:t>
            </w:r>
            <w:proofErr w:type="spellEnd"/>
            <w:r>
              <w:t xml:space="preserve"> </w:t>
            </w:r>
            <w:proofErr w:type="spellStart"/>
            <w:r>
              <w:t>Combination</w:t>
            </w:r>
            <w:proofErr w:type="spellEnd"/>
            <w:r>
              <w:t xml:space="preserve"> </w:t>
            </w:r>
            <w:proofErr w:type="spellStart"/>
            <w:r>
              <w:t>Therapies</w:t>
            </w:r>
            <w:proofErr w:type="spellEnd"/>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proofErr w:type="spellStart"/>
            <w:r>
              <w:t>Entomological</w:t>
            </w:r>
            <w:proofErr w:type="spellEnd"/>
            <w:r>
              <w:t xml:space="preserve"> </w:t>
            </w:r>
            <w:proofErr w:type="spellStart"/>
            <w:r>
              <w:t>Inoculation</w:t>
            </w:r>
            <w:proofErr w:type="spellEnd"/>
            <w:r>
              <w:t xml:space="preserve">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proofErr w:type="spellStart"/>
            <w:r>
              <w:t>Expanded</w:t>
            </w:r>
            <w:proofErr w:type="spellEnd"/>
            <w:r>
              <w:t xml:space="preserve"> Programme on </w:t>
            </w:r>
            <w:proofErr w:type="spellStart"/>
            <w:r>
              <w:t>Immunization</w:t>
            </w:r>
            <w:proofErr w:type="spellEnd"/>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 xml:space="preserve">Global Technical </w:t>
            </w:r>
            <w:proofErr w:type="spellStart"/>
            <w:r>
              <w:t>Strategy</w:t>
            </w:r>
            <w:proofErr w:type="spellEnd"/>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proofErr w:type="spellStart"/>
            <w:r>
              <w:t>Indoor</w:t>
            </w:r>
            <w:proofErr w:type="spellEnd"/>
            <w:r>
              <w:t xml:space="preserve"> Residual </w:t>
            </w:r>
            <w:proofErr w:type="spellStart"/>
            <w:r>
              <w:t>Spraying</w:t>
            </w:r>
            <w:proofErr w:type="spellEnd"/>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proofErr w:type="spellStart"/>
            <w:r>
              <w:t>Insecticide</w:t>
            </w:r>
            <w:proofErr w:type="spellEnd"/>
            <w:r>
              <w:t xml:space="preserve"> </w:t>
            </w:r>
            <w:proofErr w:type="spellStart"/>
            <w:r>
              <w:t>Treated</w:t>
            </w:r>
            <w:proofErr w:type="spellEnd"/>
            <w:r>
              <w:t xml:space="preserve"> Nets</w:t>
            </w:r>
          </w:p>
        </w:tc>
      </w:tr>
      <w:tr w:rsidR="002A1BD8" w:rsidRPr="00B40EF5"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proofErr w:type="spellStart"/>
            <w:r>
              <w:t>Seasonal</w:t>
            </w:r>
            <w:proofErr w:type="spellEnd"/>
            <w:r>
              <w:t xml:space="preserve"> </w:t>
            </w:r>
            <w:proofErr w:type="spellStart"/>
            <w:r>
              <w:t>malaria</w:t>
            </w:r>
            <w:proofErr w:type="spellEnd"/>
            <w:r>
              <w:t xml:space="preserve"> </w:t>
            </w:r>
            <w:proofErr w:type="spellStart"/>
            <w:r>
              <w:t>chemoprevention</w:t>
            </w:r>
            <w:proofErr w:type="spellEnd"/>
          </w:p>
        </w:tc>
      </w:tr>
      <w:tr w:rsidR="002A1BD8" w:rsidRPr="00B40EF5"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proofErr w:type="spellStart"/>
            <w:r>
              <w:t>IPTp</w:t>
            </w:r>
            <w:proofErr w:type="spellEnd"/>
            <w:r>
              <w:t>-SP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77777777" w:rsidR="002A1BD8" w:rsidRPr="00703CF5" w:rsidRDefault="00D36785">
            <w:pPr>
              <w:spacing w:after="0" w:line="276" w:lineRule="auto"/>
              <w:rPr>
                <w:lang w:val="en-US"/>
              </w:rPr>
            </w:pPr>
            <w:r w:rsidRPr="00703CF5">
              <w:rPr>
                <w:lang w:val="en-US"/>
              </w:rPr>
              <w:t xml:space="preserve">Intermittent preventive treatment of malaria in pregnancy with </w:t>
            </w:r>
            <w:proofErr w:type="spellStart"/>
            <w:r w:rsidRPr="00703CF5">
              <w:rPr>
                <w:lang w:val="en-US"/>
              </w:rPr>
              <w:t>sulfadoxine-pyrimethamine</w:t>
            </w:r>
            <w:proofErr w:type="spellEnd"/>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proofErr w:type="spellStart"/>
            <w:r>
              <w:rPr>
                <w:i/>
              </w:rPr>
              <w:t>Pf</w:t>
            </w:r>
            <w:r>
              <w:t>PR</w:t>
            </w:r>
            <w:proofErr w:type="spellEnd"/>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 xml:space="preserve">Plasmodium </w:t>
            </w:r>
            <w:proofErr w:type="spellStart"/>
            <w:r>
              <w:rPr>
                <w:i/>
              </w:rPr>
              <w:t>falciparum</w:t>
            </w:r>
            <w:proofErr w:type="spellEnd"/>
            <w:r>
              <w:t xml:space="preserve"> </w:t>
            </w:r>
            <w:proofErr w:type="spellStart"/>
            <w:r>
              <w:t>Prevalence</w:t>
            </w:r>
            <w:proofErr w:type="spellEnd"/>
            <w:r>
              <w:t xml:space="preserv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 xml:space="preserve">World </w:t>
            </w:r>
            <w:proofErr w:type="spellStart"/>
            <w:r>
              <w:t>Health</w:t>
            </w:r>
            <w:proofErr w:type="spellEnd"/>
            <w:r>
              <w:t xml:space="preserve">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 xml:space="preserve">Malaria </w:t>
            </w:r>
            <w:proofErr w:type="spellStart"/>
            <w:r>
              <w:t>Vaccine</w:t>
            </w:r>
            <w:proofErr w:type="spellEnd"/>
            <w:r>
              <w:t xml:space="preserve"> Implementation </w:t>
            </w:r>
            <w:proofErr w:type="spellStart"/>
            <w:r>
              <w:t>Program</w:t>
            </w:r>
            <w:proofErr w:type="spellEnd"/>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w:t>
            </w:r>
            <w:proofErr w:type="spellStart"/>
            <w:r>
              <w:t>based</w:t>
            </w:r>
            <w:proofErr w:type="spellEnd"/>
            <w:r>
              <w:t xml:space="preserve"> </w:t>
            </w:r>
            <w:proofErr w:type="spellStart"/>
            <w:r>
              <w:t>models</w:t>
            </w:r>
            <w:proofErr w:type="spellEnd"/>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2"/>
          <w:pgSz w:w="11907" w:h="16840"/>
          <w:pgMar w:top="1134" w:right="1418" w:bottom="1134" w:left="1418" w:header="567" w:footer="567" w:gutter="0"/>
          <w:pgNumType w:fmt="lowerRoman" w:start="1"/>
          <w:cols w:space="720"/>
        </w:sectPr>
      </w:pPr>
      <w:bookmarkStart w:id="15" w:name="_heading=h.9dp36wvjxdcw" w:colFirst="0" w:colLast="0"/>
      <w:bookmarkEnd w:id="15"/>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6" w:name="_Toc172629684"/>
      <w:r>
        <w:rPr>
          <w:sz w:val="22"/>
          <w:szCs w:val="22"/>
        </w:rPr>
        <w:lastRenderedPageBreak/>
        <w:t>INTRODUCTION AND BACKGROUND</w:t>
      </w:r>
      <w:bookmarkEnd w:id="16"/>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7" w:name="_Toc172629685"/>
      <w:r w:rsidRPr="00703CF5">
        <w:rPr>
          <w:sz w:val="22"/>
          <w:szCs w:val="22"/>
          <w:lang w:val="en-US"/>
        </w:rPr>
        <w:t>Epidemiology of malaria and history of interventions in Ghana</w:t>
      </w:r>
      <w:bookmarkEnd w:id="17"/>
      <w:r w:rsidRPr="00703CF5">
        <w:rPr>
          <w:sz w:val="22"/>
          <w:szCs w:val="22"/>
          <w:lang w:val="en-US"/>
        </w:rPr>
        <w:t xml:space="preserve"> </w:t>
      </w:r>
    </w:p>
    <w:p w14:paraId="3627D5A6" w14:textId="77777777"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xml:space="preserve">. Being endemic in Ghana, malaria persists within the population at varying intensities, influenced by factors such as climate, geography, human </w:t>
      </w:r>
      <w:proofErr w:type="spellStart"/>
      <w:r w:rsidRPr="00703CF5">
        <w:rPr>
          <w:color w:val="0D0D0D"/>
          <w:lang w:val="en-US"/>
        </w:rPr>
        <w:t>behaviour</w:t>
      </w:r>
      <w:proofErr w:type="spellEnd"/>
      <w:r w:rsidRPr="00703CF5">
        <w:rPr>
          <w:color w:val="0D0D0D"/>
          <w:lang w:val="en-US"/>
        </w:rPr>
        <w:t>,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w:t>
      </w:r>
      <w:proofErr w:type="spellStart"/>
      <w:r w:rsidRPr="00703CF5">
        <w:rPr>
          <w:color w:val="0D0D0D"/>
          <w:lang w:val="en-US"/>
        </w:rPr>
        <w:t>malariae</w:t>
      </w:r>
      <w:proofErr w:type="spellEnd"/>
      <w:r w:rsidRPr="00703CF5">
        <w:rPr>
          <w:color w:val="0D0D0D"/>
          <w:lang w:val="en-US"/>
        </w:rPr>
        <w:t xml:space="preserve"> (1.6%) or Plasmodium </w:t>
      </w:r>
      <w:proofErr w:type="spellStart"/>
      <w:r w:rsidRPr="00703CF5">
        <w:rPr>
          <w:color w:val="0D0D0D"/>
          <w:lang w:val="en-US"/>
        </w:rPr>
        <w:t>ovale</w:t>
      </w:r>
      <w:proofErr w:type="spellEnd"/>
      <w:r w:rsidRPr="00703CF5">
        <w:rPr>
          <w:color w:val="0D0D0D"/>
          <w:lang w:val="en-US"/>
        </w:rPr>
        <w:t xml:space="preserve"> (1%) also being common. The main vectors for malaria transmission are </w:t>
      </w:r>
      <w:r w:rsidRPr="00703CF5">
        <w:rPr>
          <w:i/>
          <w:color w:val="0D0D0D"/>
          <w:lang w:val="en-US"/>
        </w:rPr>
        <w:t xml:space="preserve">Anopheles </w:t>
      </w:r>
      <w:proofErr w:type="spellStart"/>
      <w:r w:rsidRPr="00703CF5">
        <w:rPr>
          <w:i/>
          <w:color w:val="0D0D0D"/>
          <w:lang w:val="en-US"/>
        </w:rPr>
        <w:t>gambiae</w:t>
      </w:r>
      <w:proofErr w:type="spellEnd"/>
      <w:r w:rsidRPr="00703CF5">
        <w:rPr>
          <w:color w:val="0D0D0D"/>
          <w:lang w:val="en-US"/>
        </w:rPr>
        <w:t xml:space="preserve">, </w:t>
      </w:r>
      <w:r w:rsidRPr="00703CF5">
        <w:rPr>
          <w:i/>
          <w:color w:val="0D0D0D"/>
          <w:lang w:val="en-US"/>
        </w:rPr>
        <w:t xml:space="preserve">Anopheles </w:t>
      </w:r>
      <w:proofErr w:type="spellStart"/>
      <w:r w:rsidRPr="00703CF5">
        <w:rPr>
          <w:i/>
          <w:color w:val="0D0D0D"/>
          <w:lang w:val="en-US"/>
        </w:rPr>
        <w:t>funestus</w:t>
      </w:r>
      <w:proofErr w:type="spellEnd"/>
      <w:r w:rsidRPr="00703CF5">
        <w:rPr>
          <w:color w:val="0D0D0D"/>
          <w:lang w:val="en-US"/>
        </w:rPr>
        <w:t xml:space="preserve"> and </w:t>
      </w:r>
      <w:r w:rsidRPr="00703CF5">
        <w:rPr>
          <w:i/>
          <w:color w:val="0D0D0D"/>
          <w:lang w:val="en-US"/>
        </w:rPr>
        <w:t xml:space="preserve">Anopheles </w:t>
      </w:r>
      <w:proofErr w:type="spellStart"/>
      <w:r w:rsidRPr="00703CF5">
        <w:rPr>
          <w:i/>
          <w:color w:val="0D0D0D"/>
          <w:lang w:val="en-US"/>
        </w:rPr>
        <w:t>arabiensis</w:t>
      </w:r>
      <w:proofErr w:type="spellEnd"/>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313C1D3E" w14:textId="77777777"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w:t>
      </w:r>
      <w:proofErr w:type="spellStart"/>
      <w:r w:rsidRPr="00703CF5">
        <w:rPr>
          <w:color w:val="0D0D0D"/>
          <w:lang w:val="en-US"/>
        </w:rPr>
        <w:t>sulfadoxine-pyrimethamine</w:t>
      </w:r>
      <w:proofErr w:type="spellEnd"/>
      <w:r w:rsidRPr="00703CF5">
        <w:rPr>
          <w:color w:val="0D0D0D"/>
          <w:lang w:val="en-US"/>
        </w:rPr>
        <w:t xml:space="preserve"> (</w:t>
      </w:r>
      <w:proofErr w:type="spellStart"/>
      <w:r w:rsidRPr="00703CF5">
        <w:rPr>
          <w:color w:val="0D0D0D"/>
          <w:lang w:val="en-US"/>
        </w:rPr>
        <w:t>IPTp</w:t>
      </w:r>
      <w:proofErr w:type="spellEnd"/>
      <w:r w:rsidRPr="00703CF5">
        <w:rPr>
          <w:color w:val="0D0D0D"/>
          <w:lang w:val="en-US"/>
        </w:rPr>
        <w:t xml:space="preserve">-SP), </w:t>
      </w:r>
      <w:proofErr w:type="spellStart"/>
      <w:r w:rsidRPr="00703CF5">
        <w:rPr>
          <w:color w:val="212121"/>
          <w:highlight w:val="white"/>
          <w:lang w:val="en-US"/>
        </w:rPr>
        <w:t>artemisinin</w:t>
      </w:r>
      <w:proofErr w:type="spellEnd"/>
      <w:r w:rsidRPr="00703CF5">
        <w:rPr>
          <w:color w:val="212121"/>
          <w:highlight w:val="white"/>
          <w:lang w:val="en-US"/>
        </w:rPr>
        <w:t xml:space="preserve">-based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w:t>
      </w:r>
      <w:proofErr w:type="spellStart"/>
      <w:r w:rsidRPr="00703CF5">
        <w:rPr>
          <w:color w:val="0D0D0D"/>
          <w:lang w:val="en-US"/>
        </w:rPr>
        <w:t>IPTp</w:t>
      </w:r>
      <w:proofErr w:type="spellEnd"/>
      <w:r w:rsidRPr="00703CF5">
        <w:rPr>
          <w:color w:val="0D0D0D"/>
          <w:lang w:val="en-US"/>
        </w:rPr>
        <w:t>-SP are implemented nationwide whereas IRS, SMC and RTS</w:t>
      </w:r>
      <w:proofErr w:type="gramStart"/>
      <w:r w:rsidRPr="00703CF5">
        <w:rPr>
          <w:color w:val="0D0D0D"/>
          <w:lang w:val="en-US"/>
        </w:rPr>
        <w:t>,S</w:t>
      </w:r>
      <w:proofErr w:type="gramEnd"/>
      <w:r w:rsidRPr="00703CF5">
        <w:rPr>
          <w:color w:val="0D0D0D"/>
          <w:lang w:val="en-US"/>
        </w:rPr>
        <w:t xml:space="preserve">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p>
    <w:p w14:paraId="6A3AA87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malaria burden stratification exercise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8" w:name="_Toc172629686"/>
      <w:r w:rsidRPr="00703CF5">
        <w:rPr>
          <w:sz w:val="22"/>
          <w:szCs w:val="22"/>
          <w:lang w:val="en-US"/>
        </w:rPr>
        <w:t>Context of National Strategic Plan (NSP) in Ghana</w:t>
      </w:r>
      <w:bookmarkEnd w:id="18"/>
    </w:p>
    <w:p w14:paraId="2575BC4A" w14:textId="77777777"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 NMCP of Ghana was changed to the National Malaria Elimination </w:t>
      </w:r>
      <w:proofErr w:type="spellStart"/>
      <w:r w:rsidRPr="00703CF5">
        <w:rPr>
          <w:lang w:val="en-US"/>
        </w:rPr>
        <w:t>Programme</w:t>
      </w:r>
      <w:proofErr w:type="spellEnd"/>
      <w:r w:rsidRPr="00703CF5">
        <w:rPr>
          <w:lang w:val="en-US"/>
        </w:rPr>
        <w:t xml:space="preserv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30C53109" w14:textId="77777777" w:rsidR="002A1BD8" w:rsidRPr="00703CF5" w:rsidRDefault="002A1BD8">
      <w:pPr>
        <w:spacing w:after="0"/>
        <w:ind w:right="117"/>
        <w:rPr>
          <w:lang w:val="en-US"/>
        </w:rPr>
      </w:pPr>
    </w:p>
    <w:p w14:paraId="17F6EB0E" w14:textId="77777777"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9" w:name="_Toc172629687"/>
      <w:r w:rsidRPr="00492702">
        <w:rPr>
          <w:sz w:val="22"/>
          <w:szCs w:val="22"/>
          <w:lang w:val="en-US"/>
        </w:rPr>
        <w:t>The usefulness of dynamical disease transmission models towards malaria control and elimination</w:t>
      </w:r>
      <w:bookmarkEnd w:id="19"/>
    </w:p>
    <w:p w14:paraId="0E66132C" w14:textId="77777777" w:rsidR="00F22BEB" w:rsidRDefault="00D36785">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was put into practice in North America and Southern Europe in the 1940s, where malaria was eliminated within a decade by combining insecticide spraying and breeding site removal. </w:t>
      </w:r>
    </w:p>
    <w:p w14:paraId="7CFA42DE" w14:textId="77777777"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can also be used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27E42E38" w14:textId="77777777" w:rsidR="00936137" w:rsidRDefault="00A7186E" w:rsidP="00936137">
      <w:pPr>
        <w:rPr>
          <w:color w:val="212121"/>
          <w:lang w:val="en-US"/>
        </w:rPr>
      </w:pPr>
      <w:r w:rsidRPr="00EC712A">
        <w:rPr>
          <w:lang w:val="en-US"/>
        </w:rPr>
        <w:t xml:space="preserve">In particular, for Ghana, these models </w:t>
      </w:r>
      <w:r w:rsidR="00D36785" w:rsidRPr="00EC712A">
        <w:rPr>
          <w:lang w:val="en-US"/>
        </w:rPr>
        <w:t>have been used over the years to understand malaria transmission and the impact of interventions</w:t>
      </w:r>
      <w:r w:rsidR="00D36785" w:rsidRPr="00703CF5">
        <w:rPr>
          <w:lang w:val="en-US"/>
        </w:rPr>
        <w:t xml:space="preserve">. </w:t>
      </w:r>
      <w:proofErr w:type="gramStart"/>
      <w:r w:rsidR="00D36785" w:rsidRPr="00703CF5">
        <w:rPr>
          <w:lang w:val="en-US"/>
        </w:rPr>
        <w:t xml:space="preserve">This includes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w:t>
      </w:r>
      <w:proofErr w:type="spellStart"/>
      <w:r w:rsidR="00D36785" w:rsidRPr="00703CF5">
        <w:rPr>
          <w:color w:val="212121"/>
          <w:lang w:val="en-US"/>
        </w:rPr>
        <w:t>pirimiphos</w:t>
      </w:r>
      <w:proofErr w:type="spellEnd"/>
      <w:r w:rsidR="00D36785" w:rsidRPr="00703CF5">
        <w:rPr>
          <w:color w:val="212121"/>
          <w:lang w:val="en-US"/>
        </w:rPr>
        <w:t xml:space="preserve">-methyl is an effective and cost-saving measure for the control of Anopheles </w:t>
      </w:r>
      <w:proofErr w:type="spellStart"/>
      <w:r w:rsidR="00D36785" w:rsidRPr="00703CF5">
        <w:rPr>
          <w:color w:val="212121"/>
          <w:lang w:val="en-US"/>
        </w:rPr>
        <w:t>gambiae</w:t>
      </w:r>
      <w:proofErr w:type="spellEnd"/>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w:t>
      </w:r>
      <w:commentRangeStart w:id="20"/>
      <w:r w:rsidR="00D36785" w:rsidRPr="00703CF5">
        <w:rPr>
          <w:color w:val="212121"/>
          <w:lang w:val="en-US"/>
        </w:rPr>
        <w:t xml:space="preserve">RTS,S/AS01 malaria vaccine allocation strategies </w:t>
      </w:r>
      <w:commentRangeEnd w:id="20"/>
      <w:r w:rsidR="00FD4A94">
        <w:rPr>
          <w:rStyle w:val="CommentReference"/>
        </w:rPr>
        <w:commentReference w:id="20"/>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roofErr w:type="gramEnd"/>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77777777"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21" w:name="_Toc172629688"/>
      <w:r w:rsidR="00D36785" w:rsidRPr="00703CF5">
        <w:rPr>
          <w:sz w:val="22"/>
          <w:szCs w:val="22"/>
          <w:lang w:val="en-US"/>
        </w:rPr>
        <w:t>Design and structure of intervention models: from statistical association to mechanisms</w:t>
      </w:r>
      <w:bookmarkEnd w:id="21"/>
    </w:p>
    <w:p w14:paraId="0683A2BD" w14:textId="77777777"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proofErr w:type="spellStart"/>
      <w:r w:rsidR="00F520DF" w:rsidRPr="00CB56BA">
        <w:rPr>
          <w:i/>
          <w:lang w:val="en-US"/>
        </w:rPr>
        <w:t>silico</w:t>
      </w:r>
      <w:proofErr w:type="spellEnd"/>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14:paraId="0306E0F7" w14:textId="77777777"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w:t>
      </w:r>
      <w:proofErr w:type="spellStart"/>
      <w:r w:rsidRPr="00703CF5">
        <w:rPr>
          <w:color w:val="0D0D0D"/>
          <w:highlight w:val="white"/>
          <w:lang w:val="en-US"/>
        </w:rPr>
        <w:t>malariasimulation</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w:t>
      </w:r>
      <w:proofErr w:type="spellStart"/>
      <w:r w:rsidRPr="00703CF5">
        <w:rPr>
          <w:color w:val="0D0D0D"/>
          <w:highlight w:val="white"/>
          <w:lang w:val="en-US"/>
        </w:rPr>
        <w:t>parasitemia</w:t>
      </w:r>
      <w:proofErr w:type="spellEnd"/>
      <w:r w:rsidRPr="00703CF5">
        <w:rPr>
          <w:color w:val="0D0D0D"/>
          <w:highlight w:val="white"/>
          <w:lang w:val="en-US"/>
        </w:rPr>
        <w:t xml:space="preserve">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22"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22"/>
    </w:p>
    <w:p w14:paraId="498B7D84" w14:textId="77777777" w:rsidR="002A1BD8" w:rsidRPr="00703CF5" w:rsidRDefault="00D36785">
      <w:pPr>
        <w:spacing w:after="0"/>
        <w:ind w:right="117"/>
        <w:rPr>
          <w:lang w:val="en-US"/>
        </w:rPr>
      </w:pPr>
      <w:r w:rsidRPr="00703CF5">
        <w:rPr>
          <w:color w:val="0D0D0D"/>
          <w:lang w:val="en-US"/>
        </w:rPr>
        <w:t xml:space="preserve">Effective malaria control demands evidence-based decision-making supported by quantitative analysis. </w:t>
      </w:r>
      <w:r w:rsidR="00932F93">
        <w:rPr>
          <w:color w:val="0D0D0D"/>
          <w:lang w:val="en-US"/>
        </w:rPr>
        <w:t>AMBs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932F93">
        <w:rPr>
          <w:color w:val="0D0D0D"/>
          <w:lang w:val="en-US"/>
        </w:rPr>
        <w:t>AMBs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075B19C8" w14:textId="77777777" w:rsidR="002A1BD8" w:rsidRPr="00703CF5" w:rsidRDefault="002A1BD8">
      <w:pPr>
        <w:spacing w:after="0"/>
        <w:ind w:right="117"/>
        <w:rPr>
          <w:lang w:val="en-US"/>
        </w:rPr>
      </w:pPr>
    </w:p>
    <w:p w14:paraId="4CF8C58D" w14:textId="77777777" w:rsidR="002A1BD8" w:rsidRPr="00703CF5" w:rsidRDefault="00D36785">
      <w:pPr>
        <w:spacing w:after="0"/>
        <w:ind w:right="117"/>
        <w:rPr>
          <w:color w:val="0D0D0D"/>
          <w:shd w:val="clear" w:color="auto" w:fill="F4CCCC"/>
          <w:lang w:val="en-US"/>
        </w:rPr>
      </w:pPr>
      <w:r w:rsidRPr="00703CF5">
        <w:rPr>
          <w:lang w:val="en-US"/>
        </w:rPr>
        <w:t xml:space="preserve">The ABM </w:t>
      </w:r>
      <w:proofErr w:type="spellStart"/>
      <w:r w:rsidRPr="00703CF5">
        <w:rPr>
          <w:lang w:val="en-US"/>
        </w:rPr>
        <w:t>OpenMalaria</w:t>
      </w:r>
      <w:proofErr w:type="spellEnd"/>
      <w:r w:rsidRPr="00703CF5">
        <w:rPr>
          <w:lang w:val="en-US"/>
        </w:rPr>
        <w:t xml:space="preserve"> has been very useful in estimating the potential impact of various interventions. For example, Penny et al. used </w:t>
      </w:r>
      <w:proofErr w:type="spellStart"/>
      <w:r w:rsidRPr="00703CF5">
        <w:rPr>
          <w:lang w:val="en-US"/>
        </w:rPr>
        <w:t>OpenMalaria</w:t>
      </w:r>
      <w:proofErr w:type="spellEnd"/>
      <w:r w:rsidRPr="00703CF5">
        <w:rPr>
          <w:lang w:val="en-US"/>
        </w:rPr>
        <w:t xml:space="preserve"> together with three other malaria models to parameterize the RTS</w:t>
      </w:r>
      <w:proofErr w:type="gramStart"/>
      <w:r w:rsidRPr="00703CF5">
        <w:rPr>
          <w:lang w:val="en-US"/>
        </w:rPr>
        <w:t>,S</w:t>
      </w:r>
      <w:proofErr w:type="gramEnd"/>
      <w:r w:rsidRPr="00703CF5">
        <w:rPr>
          <w:lang w:val="en-US"/>
        </w:rPr>
        <w:t xml:space="preserve">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w:t>
      </w:r>
      <w:proofErr w:type="spellStart"/>
      <w:r w:rsidRPr="00703CF5">
        <w:rPr>
          <w:lang w:val="en-US"/>
        </w:rPr>
        <w:t>pyrethroid</w:t>
      </w:r>
      <w:proofErr w:type="spellEnd"/>
      <w:r w:rsidRPr="00703CF5">
        <w:rPr>
          <w:lang w:val="en-US"/>
        </w:rPr>
        <w:t xml:space="preserve">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w:t>
      </w:r>
      <w:proofErr w:type="spellStart"/>
      <w:r w:rsidRPr="00703CF5">
        <w:rPr>
          <w:lang w:val="en-US"/>
        </w:rPr>
        <w:t>OpenMalaria</w:t>
      </w:r>
      <w:proofErr w:type="spellEnd"/>
      <w:r w:rsidRPr="00703CF5">
        <w:rPr>
          <w:lang w:val="en-US"/>
        </w:rPr>
        <w:t xml:space="preserve"> provides a platform where country-specific net replacement strategies can be evaluated in the presence of existing interventions to inform decision-making. </w:t>
      </w:r>
      <w:proofErr w:type="spellStart"/>
      <w:r w:rsidRPr="00703CF5">
        <w:rPr>
          <w:lang w:val="en-US"/>
        </w:rPr>
        <w:t>OpenMalaria</w:t>
      </w:r>
      <w:proofErr w:type="spellEnd"/>
      <w:r w:rsidRPr="00703CF5">
        <w:rPr>
          <w:lang w:val="en-US"/>
        </w:rPr>
        <w:t xml:space="preserve"> allows scenario modeling to provide estimates of the necessary coverage and probable impact of interventions that cannot be ascertained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23" w:name="_Toc172629690"/>
      <w:r w:rsidRPr="001A74EB">
        <w:rPr>
          <w:sz w:val="22"/>
          <w:szCs w:val="22"/>
          <w:lang w:val="en-US"/>
        </w:rPr>
        <w:t>Uncertainty Quantification</w:t>
      </w:r>
      <w:bookmarkEnd w:id="23"/>
    </w:p>
    <w:p w14:paraId="37880D3A" w14:textId="77777777" w:rsidR="005F28C4" w:rsidRDefault="00842511">
      <w:pPr>
        <w:rPr>
          <w:lang w:val="en-US"/>
        </w:rPr>
      </w:pPr>
      <w:bookmarkStart w:id="24" w:name="_heading=h.26in1rg" w:colFirst="0" w:colLast="0"/>
      <w:bookmarkEnd w:id="24"/>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commentRangeStart w:id="25"/>
      <w:r w:rsidR="00D36785" w:rsidRPr="00703CF5">
        <w:rPr>
          <w:b/>
          <w:highlight w:val="white"/>
          <w:lang w:val="en-US"/>
        </w:rPr>
        <w:t>Observation uncertainty</w:t>
      </w:r>
      <w:r w:rsidR="00D36785" w:rsidRPr="00703CF5">
        <w:rPr>
          <w:highlight w:val="white"/>
          <w:lang w:val="en-US"/>
        </w:rPr>
        <w:t xml:space="preserve"> </w:t>
      </w:r>
      <w:commentRangeEnd w:id="25"/>
      <w:r w:rsidR="00FD4A94">
        <w:rPr>
          <w:rStyle w:val="CommentReference"/>
        </w:rPr>
        <w:commentReference w:id="25"/>
      </w:r>
      <w:r w:rsidR="00D36785" w:rsidRPr="00703CF5">
        <w:rPr>
          <w:highlight w:val="white"/>
          <w:lang w:val="en-US"/>
        </w:rPr>
        <w:t xml:space="preserve">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77777777"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xml:space="preserve">. For example, in malaria intervention modeling, sensitivity analysis might be used to determine which parameters have the most significant impact on the spread of the disease, while calibration could adjust the model parameters to align with observed disease trends to estimate these parameters. Apart from understanding factors contributing to a specific model </w:t>
      </w:r>
      <w:proofErr w:type="spellStart"/>
      <w:r w:rsidRPr="00703CF5">
        <w:rPr>
          <w:lang w:val="en-US"/>
        </w:rPr>
        <w:t>behaviour</w:t>
      </w:r>
      <w:proofErr w:type="spellEnd"/>
      <w:r w:rsidRPr="00703CF5">
        <w:rPr>
          <w:lang w:val="en-US"/>
        </w:rPr>
        <w:t xml:space="preserve">, sensitivity analysis also helps to identify parameters that require accurate estimates for more precise and reliable model predictions </w:t>
      </w:r>
      <w:r w:rsidR="00EA67BA">
        <w:rPr>
          <w:lang w:val="en-US"/>
        </w:rPr>
        <w:fldChar w:fldCharType="begin"/>
      </w:r>
      <w:r w:rsidR="0061667B">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1667B" w:rsidRPr="0061667B">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1667B">
        <w:rPr>
          <w:lang w:val="en-US"/>
        </w:rPr>
        <w:instrText xml:space="preserve"> ADDIN ZOTERO_ITEM CSL_CITATION {"citationID":"a2hgiascue","properties":{"formattedCitation":"[30,32,33]","plainCitation":"[30,32,33]","noteIndex":0},"citationItems":[{"id":6289,"uris":["http://zotero.org/users/13629295/items/KAABQ2QZ"],"itemData":{"id":6289,"type":"article-journal","abstract":"Summary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1667B" w:rsidRPr="00327987">
        <w:rPr>
          <w:rFonts w:cs="Arial"/>
          <w:lang w:val="en-US"/>
        </w:rPr>
        <w:t>[30,32,33]</w:t>
      </w:r>
      <w:r w:rsidR="00A06130">
        <w:rPr>
          <w:lang w:val="en-US"/>
        </w:rPr>
        <w:fldChar w:fldCharType="end"/>
      </w:r>
      <w:r w:rsidR="00A06130" w:rsidRPr="00703CF5">
        <w:rPr>
          <w:lang w:val="en-US"/>
        </w:rPr>
        <w:t>.</w:t>
      </w:r>
    </w:p>
    <w:p w14:paraId="642924F6" w14:textId="77777777" w:rsidR="002A1BD8" w:rsidRPr="00703CF5" w:rsidRDefault="00D36785">
      <w:pPr>
        <w:rPr>
          <w:lang w:val="en-US"/>
        </w:rPr>
      </w:pPr>
      <w:r w:rsidRPr="00703CF5">
        <w:rPr>
          <w:lang w:val="en-US"/>
        </w:rPr>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1667B">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1667B" w:rsidRPr="0061667B">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1667B">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1667B" w:rsidRPr="0061667B">
        <w:rPr>
          <w:rFonts w:cs="Arial"/>
          <w:lang w:val="en-US"/>
        </w:rPr>
        <w:t>[35]</w:t>
      </w:r>
      <w:r w:rsidR="00EA67BA">
        <w:rPr>
          <w:lang w:val="en-US"/>
        </w:rPr>
        <w:fldChar w:fldCharType="end"/>
      </w:r>
      <w:r w:rsidRPr="00703CF5">
        <w:rPr>
          <w:lang w:val="en-US"/>
        </w:rPr>
        <w:t>.</w:t>
      </w:r>
    </w:p>
    <w:p w14:paraId="197BCDC2" w14:textId="77777777"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proofErr w:type="spellStart"/>
      <w:r w:rsidRPr="00703CF5">
        <w:rPr>
          <w:color w:val="333333"/>
          <w:lang w:val="en-US"/>
        </w:rPr>
        <w:t>OpenMalaria</w:t>
      </w:r>
      <w:proofErr w:type="spellEnd"/>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w:t>
      </w:r>
      <w:proofErr w:type="spellStart"/>
      <w:r w:rsidRPr="00585791">
        <w:rPr>
          <w:lang w:val="en-US"/>
        </w:rPr>
        <w:t>eg</w:t>
      </w:r>
      <w:proofErr w:type="spellEnd"/>
      <w:r w:rsidRPr="00585791">
        <w:rPr>
          <w:lang w:val="en-US"/>
        </w:rPr>
        <w:t>.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585791" w:rsidRPr="00585791">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585791" w:rsidRPr="00585791">
        <w:rPr>
          <w:rFonts w:cs="Arial"/>
          <w:szCs w:val="24"/>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26" w:name="_Toc172629691"/>
      <w:r w:rsidRPr="00703CF5">
        <w:rPr>
          <w:sz w:val="22"/>
          <w:szCs w:val="22"/>
          <w:lang w:val="en-US"/>
        </w:rPr>
        <w:t>Calibration and parameter inference from historical data</w:t>
      </w:r>
      <w:bookmarkEnd w:id="26"/>
    </w:p>
    <w:p w14:paraId="07F24AC6" w14:textId="77777777"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w:t>
      </w:r>
      <w:proofErr w:type="spellStart"/>
      <w:r w:rsidR="00FF726D">
        <w:rPr>
          <w:color w:val="0D0D0D"/>
          <w:lang w:val="en-US"/>
        </w:rPr>
        <w:t>geostatistical</w:t>
      </w:r>
      <w:proofErr w:type="spellEnd"/>
      <w:r w:rsidR="00FF726D">
        <w:rPr>
          <w:color w:val="0D0D0D"/>
          <w:lang w:val="en-US"/>
        </w:rPr>
        <w:t xml:space="preserve">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1667B">
        <w:rPr>
          <w:color w:val="0D0D0D"/>
          <w:lang w:val="en-US"/>
        </w:rPr>
        <w:instrText xml:space="preserve"> ADDIN ZOTERO_ITEM CSL_CITATION {"citationID":"ajtfim9g8g","properties":{"formattedCitation":"[30,32]","plainCitation":"[30,32]","noteIndex":0},"citationItems":[{"id":6289,"uris":["http://zotero.org/users/13629295/items/KAABQ2QZ"],"itemData":{"id":6289,"type":"article-journal","abstract":"Summary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1667B" w:rsidRPr="00327987">
        <w:rPr>
          <w:rFonts w:cs="Arial"/>
          <w:lang w:val="en-US"/>
        </w:rPr>
        <w:t>[30,32]</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61667B">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1667B" w:rsidRPr="0061667B">
        <w:rPr>
          <w:rFonts w:cs="Arial"/>
          <w:lang w:val="en-US"/>
        </w:rPr>
        <w:t>[33]</w:t>
      </w:r>
      <w:r w:rsidR="005E051B">
        <w:rPr>
          <w:color w:val="0D0D0D"/>
          <w:lang w:val="en-US"/>
        </w:rPr>
        <w:fldChar w:fldCharType="end"/>
      </w:r>
      <w:r w:rsidRPr="00703CF5">
        <w:rPr>
          <w:color w:val="0D0D0D"/>
          <w:lang w:val="en-US"/>
        </w:rPr>
        <w:t>.</w:t>
      </w:r>
    </w:p>
    <w:p w14:paraId="752B4287" w14:textId="77777777"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585791">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w:t>
      </w:r>
      <w:proofErr w:type="spellStart"/>
      <w:r w:rsidRPr="00703CF5">
        <w:rPr>
          <w:color w:val="0D0D0D"/>
          <w:lang w:val="en-US"/>
        </w:rPr>
        <w:t>Hazebag</w:t>
      </w:r>
      <w:proofErr w:type="spellEnd"/>
      <w:r w:rsidRPr="00703CF5">
        <w:rPr>
          <w:color w:val="0D0D0D"/>
          <w:lang w:val="en-US"/>
        </w:rPr>
        <w:t xml:space="preserve">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585791">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585791">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585791" w:rsidRPr="00585791">
        <w:rPr>
          <w:rFonts w:cs="Arial"/>
          <w:szCs w:val="24"/>
        </w:rPr>
        <w:t>[36]</w:t>
      </w:r>
      <w:r w:rsidR="00585791">
        <w:rPr>
          <w:color w:val="333333"/>
          <w:lang w:val="en-US"/>
        </w:rPr>
        <w:fldChar w:fldCharType="end"/>
      </w:r>
      <w:r w:rsidR="009B01CC" w:rsidRPr="00585791">
        <w:rPr>
          <w:color w:val="333333"/>
          <w:lang w:val="en-US"/>
        </w:rPr>
        <w:t>.</w:t>
      </w:r>
    </w:p>
    <w:p w14:paraId="17A42284" w14:textId="77777777" w:rsidR="002A1BD8" w:rsidRPr="00585791" w:rsidRDefault="00D36785">
      <w:pPr>
        <w:pStyle w:val="Heading3"/>
        <w:numPr>
          <w:ilvl w:val="2"/>
          <w:numId w:val="6"/>
        </w:numPr>
        <w:tabs>
          <w:tab w:val="left" w:pos="851"/>
          <w:tab w:val="left" w:pos="851"/>
        </w:tabs>
        <w:spacing w:before="240"/>
        <w:ind w:right="117"/>
        <w:rPr>
          <w:color w:val="468AB2"/>
          <w:lang w:val="en-US"/>
        </w:rPr>
      </w:pPr>
      <w:bookmarkStart w:id="27" w:name="_Toc172629692"/>
      <w:commentRangeStart w:id="28"/>
      <w:r w:rsidRPr="00585791">
        <w:rPr>
          <w:sz w:val="22"/>
          <w:szCs w:val="22"/>
          <w:lang w:val="en-US"/>
        </w:rPr>
        <w:t xml:space="preserve">Sources of uncertainty </w:t>
      </w:r>
      <w:commentRangeEnd w:id="28"/>
      <w:r w:rsidR="00FD4A94">
        <w:rPr>
          <w:rStyle w:val="CommentReference"/>
          <w:rFonts w:cs="Times New Roman"/>
          <w:b w:val="0"/>
          <w:bCs w:val="0"/>
          <w:color w:val="auto"/>
        </w:rPr>
        <w:commentReference w:id="28"/>
      </w:r>
      <w:r w:rsidRPr="00585791">
        <w:rPr>
          <w:sz w:val="22"/>
          <w:szCs w:val="22"/>
          <w:lang w:val="en-US"/>
        </w:rPr>
        <w:t>in intervention modeling</w:t>
      </w:r>
      <w:bookmarkEnd w:id="27"/>
      <w:r w:rsidRPr="00585791">
        <w:rPr>
          <w:sz w:val="22"/>
          <w:szCs w:val="22"/>
          <w:lang w:val="en-US"/>
        </w:rPr>
        <w:t xml:space="preserve"> </w:t>
      </w:r>
    </w:p>
    <w:p w14:paraId="0ECCE3F8" w14:textId="77777777"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14:paraId="6552558B" w14:textId="77777777"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086974">
        <w:rPr>
          <w:lang w:val="en-US"/>
        </w:rPr>
        <w:instrText xml:space="preserve"> ADDIN ZOTERO_ITEM CSL_CITATION {"citationID":"a2n77i4e1d0","properties":{"formattedCitation":"[38]","plainCitation":"[38]","noteIndex":0},"citationItems":[{"id":40,"uris":["http://zotero.org/users/13629295/items/GB84GJFQ"],"itemData":{"id":40,"type":"article-journal","abstract":"Prior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086974" w:rsidRPr="00086974">
        <w:rPr>
          <w:rFonts w:cs="Arial"/>
          <w:lang w:val="en-US"/>
        </w:rPr>
        <w:t>[38]</w:t>
      </w:r>
      <w:r w:rsidR="003A1F55">
        <w:rPr>
          <w:lang w:val="en-US"/>
        </w:rPr>
        <w:fldChar w:fldCharType="end"/>
      </w:r>
      <w:r w:rsidR="000723A0">
        <w:rPr>
          <w:lang w:val="en-US"/>
        </w:rPr>
        <w:t>.</w:t>
      </w:r>
    </w:p>
    <w:p w14:paraId="22A89508" w14:textId="77777777"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w:t>
      </w:r>
      <w:commentRangeStart w:id="29"/>
      <w:r w:rsidRPr="00703CF5">
        <w:rPr>
          <w:lang w:val="en-US"/>
        </w:rPr>
        <w:t xml:space="preserve">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uncertainty and complexity to intervention planning. </w:t>
      </w:r>
      <w:proofErr w:type="gramStart"/>
      <w:r w:rsidR="009B01CC" w:rsidRPr="00086974">
        <w:rPr>
          <w:b/>
          <w:lang w:val="en-US"/>
        </w:rPr>
        <w:t>G</w:t>
      </w:r>
      <w:r w:rsidR="009B01CC" w:rsidRPr="00703CF5">
        <w:rPr>
          <w:b/>
          <w:lang w:val="en-US"/>
        </w:rPr>
        <w:t>eostatistical effective intervention coverage</w:t>
      </w:r>
      <w:r w:rsidR="009B01CC" w:rsidRPr="00703CF5">
        <w:rPr>
          <w:lang w:val="en-US"/>
        </w:rPr>
        <w:t xml:space="preserve"> estimates at various subnational spatial scales for ITNs in Ghana </w:t>
      </w:r>
      <w:r w:rsidR="009B01CC">
        <w:rPr>
          <w:lang w:val="en-US"/>
        </w:rPr>
        <w:t xml:space="preserve">will be </w:t>
      </w:r>
      <w:r w:rsidR="009B01CC" w:rsidRPr="00703CF5">
        <w:rPr>
          <w:lang w:val="en-US"/>
        </w:rPr>
        <w:t>provided by Malaria Atlas Project</w:t>
      </w:r>
      <w:commentRangeEnd w:id="29"/>
      <w:proofErr w:type="gramEnd"/>
      <w:r w:rsidR="00FD4A94">
        <w:rPr>
          <w:rStyle w:val="CommentReference"/>
        </w:rPr>
        <w:commentReference w:id="29"/>
      </w:r>
      <w:r w:rsidR="009B01CC" w:rsidRPr="00703CF5">
        <w:rPr>
          <w:lang w:val="en-US"/>
        </w:rPr>
        <w:t>. These estimates are based on survey-point data, which are then smoothed with spatial covariates. Performing such estimates at finer scales (e.g. districts within regions in Ghana) comes at the cost of increased uncertainty reflecting variability within a region (Figure 2)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w:t>
      </w:r>
      <w:r w:rsidRPr="00703CF5">
        <w:rPr>
          <w:lang w:val="en-US"/>
        </w:rPr>
        <w:lastRenderedPageBreak/>
        <w:t xml:space="preserve">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14:paraId="5B1CDDF3" w14:textId="77777777" w:rsidR="002A1BD8" w:rsidRPr="00703CF5" w:rsidRDefault="002A1BD8">
      <w:pPr>
        <w:spacing w:after="0"/>
        <w:ind w:right="117"/>
        <w:rPr>
          <w:lang w:val="en-US"/>
        </w:rPr>
      </w:pPr>
    </w:p>
    <w:p w14:paraId="7D7BAC82"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w:t>
      </w:r>
      <w:proofErr w:type="spellStart"/>
      <w:r w:rsidR="00DF5DE7">
        <w:rPr>
          <w:i/>
          <w:sz w:val="20"/>
          <w:szCs w:val="20"/>
          <w:lang w:val="en-US"/>
        </w:rPr>
        <w:t>PfPR</w:t>
      </w:r>
      <w:proofErr w:type="spellEnd"/>
      <w:r w:rsidR="00DF5DE7">
        <w:rPr>
          <w:i/>
          <w:sz w:val="20"/>
          <w:szCs w:val="20"/>
          <w:lang w:val="en-US"/>
        </w:rPr>
        <w:t>)</w:t>
      </w:r>
      <w:r w:rsidRPr="00703CF5">
        <w:rPr>
          <w:i/>
          <w:sz w:val="20"/>
          <w:szCs w:val="20"/>
          <w:lang w:val="en-US"/>
        </w:rPr>
        <w:t xml:space="preserve"> reduction. Adapted from: Figure 3, panel C in </w:t>
      </w:r>
      <w:proofErr w:type="spellStart"/>
      <w:r w:rsidRPr="00703CF5">
        <w:rPr>
          <w:i/>
          <w:sz w:val="20"/>
          <w:szCs w:val="20"/>
          <w:lang w:val="en-US"/>
        </w:rPr>
        <w:t>Golumbeanu</w:t>
      </w:r>
      <w:proofErr w:type="spellEnd"/>
      <w:r w:rsidRPr="00703CF5">
        <w:rPr>
          <w:i/>
          <w:sz w:val="20"/>
          <w:szCs w:val="20"/>
          <w:lang w:val="en-US"/>
        </w:rPr>
        <w:t xml:space="preserve">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14:paraId="6D7A9203" w14:textId="77777777"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w:t>
      </w:r>
      <w:proofErr w:type="spellStart"/>
      <w:r w:rsidRPr="00703CF5">
        <w:rPr>
          <w:lang w:val="en-US"/>
        </w:rPr>
        <w:t>OpenMalaria</w:t>
      </w:r>
      <w:proofErr w:type="spellEnd"/>
      <w:r w:rsidRPr="00703CF5">
        <w:rPr>
          <w:lang w:val="en-US"/>
        </w:rPr>
        <w:t xml:space="preserve"> currently simulates a wide range of EIR values (</w:t>
      </w:r>
      <w:proofErr w:type="spellStart"/>
      <w:r w:rsidRPr="00703CF5">
        <w:rPr>
          <w:lang w:val="en-US"/>
        </w:rPr>
        <w:t>eg</w:t>
      </w:r>
      <w:proofErr w:type="spellEnd"/>
      <w:r w:rsidRPr="00703CF5">
        <w:rPr>
          <w:lang w:val="en-US"/>
        </w:rPr>
        <w:t xml:space="preserve">. 1-400 infectious mosquito bites per person per year) and selects the one that fits best the observed past prevalence or incidence. Together with the </w:t>
      </w:r>
      <w:proofErr w:type="spellStart"/>
      <w:r w:rsidRPr="00703CF5">
        <w:rPr>
          <w:lang w:val="en-US"/>
        </w:rPr>
        <w:t>stochasticity</w:t>
      </w:r>
      <w:proofErr w:type="spellEnd"/>
      <w:r w:rsidRPr="00703CF5">
        <w:rPr>
          <w:lang w:val="en-US"/>
        </w:rPr>
        <w:t xml:space="preserve"> of the model, this calibration step provides confidence intervals for the predictions. Confidence intervals are generated using the method by </w:t>
      </w:r>
      <w:proofErr w:type="spellStart"/>
      <w:r w:rsidRPr="00703CF5">
        <w:rPr>
          <w:lang w:val="en-US"/>
        </w:rPr>
        <w:t>Ionides</w:t>
      </w:r>
      <w:proofErr w:type="spellEnd"/>
      <w:r w:rsidRPr="00703CF5">
        <w:rPr>
          <w:lang w:val="en-US"/>
        </w:rPr>
        <w:t xml:space="preserve">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086974">
        <w:rPr>
          <w:lang w:val="en-US"/>
        </w:rPr>
        <w:instrText xml:space="preserve"> ADDIN ZOTERO_ITEM CSL_CITATION {"citationID":"a2k70g6mglo","properties":{"formattedCitation":"[39]","plainCitation":"[39]","noteIndex":0},"citationItems":[{"id":55,"uris":["http://zotero.org/users/13629295/items/78KE4MRF"],"itemData":{"id":55,"type":"article-journal","abstract":"Monte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086974" w:rsidRPr="00327987">
        <w:rPr>
          <w:rFonts w:cs="Arial"/>
          <w:lang w:val="en-US"/>
        </w:rPr>
        <w:t>[39]</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w:t>
      </w:r>
      <w:r w:rsidRPr="00703CF5">
        <w:rPr>
          <w:color w:val="0D0D0D"/>
          <w:lang w:val="en-US"/>
        </w:rPr>
        <w:lastRenderedPageBreak/>
        <w:t>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30" w:name="_Toc172629693"/>
      <w:r w:rsidRPr="00086974">
        <w:rPr>
          <w:sz w:val="22"/>
          <w:szCs w:val="22"/>
          <w:lang w:val="en-US"/>
        </w:rPr>
        <w:t>Relevance of PhD</w:t>
      </w:r>
      <w:bookmarkEnd w:id="30"/>
    </w:p>
    <w:p w14:paraId="4F6F73DB" w14:textId="3BC3D95E" w:rsidR="002A1BD8" w:rsidRPr="00703CF5" w:rsidRDefault="00D36785">
      <w:pPr>
        <w:spacing w:after="0"/>
        <w:ind w:right="117"/>
        <w:rPr>
          <w:lang w:val="en-US"/>
        </w:rPr>
      </w:pPr>
      <w:r w:rsidRPr="00703CF5">
        <w:rPr>
          <w:lang w:val="en-US"/>
        </w:rPr>
        <w:t xml:space="preserve">This PhD attempts to quantify uncertainty of agent-based models with application to </w:t>
      </w:r>
      <w:proofErr w:type="spellStart"/>
      <w:r w:rsidRPr="00703CF5">
        <w:rPr>
          <w:lang w:val="en-US"/>
        </w:rPr>
        <w:t>malaria</w:t>
      </w:r>
      <w:ins w:id="31" w:author="Günther Fink" w:date="2024-07-25T14:54:00Z">
        <w:r w:rsidR="00FD4A94">
          <w:rPr>
            <w:lang w:val="en-US"/>
          </w:rPr>
          <w:t>gen</w:t>
        </w:r>
      </w:ins>
      <w:proofErr w:type="spellEnd"/>
      <w:r w:rsidRPr="00703CF5">
        <w:rPr>
          <w:lang w:val="en-US"/>
        </w:rPr>
        <w:t xml:space="preserve"> intervention modeling. </w:t>
      </w:r>
      <w:r w:rsidR="00864F38" w:rsidRPr="00703CF5">
        <w:rPr>
          <w:lang w:val="en-US"/>
        </w:rPr>
        <w:t xml:space="preserve">It aims to </w:t>
      </w:r>
      <w:r w:rsidR="00864F38">
        <w:rPr>
          <w:lang w:val="en-US"/>
        </w:rPr>
        <w:t>provide insights about</w:t>
      </w:r>
      <w:r w:rsidR="00864F38" w:rsidRPr="00703CF5">
        <w:rPr>
          <w:lang w:val="en-US"/>
        </w:rPr>
        <w:t xml:space="preserve"> </w:t>
      </w:r>
      <w:r w:rsidR="00864F38">
        <w:rPr>
          <w:lang w:val="en-US"/>
        </w:rPr>
        <w:t>the influence of parameter uncertainty on the</w:t>
      </w:r>
      <w:r w:rsidR="00864F38" w:rsidRPr="00703CF5">
        <w:rPr>
          <w:lang w:val="en-US"/>
        </w:rPr>
        <w:t xml:space="preserve"> </w:t>
      </w:r>
      <w:r w:rsidR="00864F38">
        <w:rPr>
          <w:lang w:val="en-US"/>
        </w:rPr>
        <w:t>robustness</w:t>
      </w:r>
      <w:r w:rsidR="00864F38" w:rsidRPr="00703CF5">
        <w:rPr>
          <w:lang w:val="en-US"/>
        </w:rPr>
        <w:t xml:space="preserve"> </w:t>
      </w:r>
      <w:r w:rsidR="00864F38">
        <w:rPr>
          <w:lang w:val="en-US"/>
        </w:rPr>
        <w:t xml:space="preserve">of model outputs and resulting </w:t>
      </w:r>
      <w:r w:rsidR="00864F38" w:rsidRPr="00703CF5">
        <w:rPr>
          <w:lang w:val="en-US"/>
        </w:rPr>
        <w:t>conclusions made for future planning of interventions at the sub-national level</w:t>
      </w:r>
      <w:r w:rsidR="00864F38">
        <w:rPr>
          <w:lang w:val="en-US"/>
        </w:rPr>
        <w:t>.</w:t>
      </w:r>
      <w:r w:rsidR="00864F38" w:rsidRPr="00703CF5">
        <w:rPr>
          <w:lang w:val="en-US"/>
        </w:rPr>
        <w:t xml:space="preserve"> </w:t>
      </w:r>
      <w:r w:rsidRPr="00703CF5">
        <w:rPr>
          <w:lang w:val="en-US"/>
        </w:rPr>
        <w:t xml:space="preserve">This work represents the first effort to consider and account for uncertainty from other parameters in the </w:t>
      </w:r>
      <w:proofErr w:type="spellStart"/>
      <w:r w:rsidRPr="00703CF5">
        <w:rPr>
          <w:lang w:val="en-US"/>
        </w:rPr>
        <w:t>OpenMalaria</w:t>
      </w:r>
      <w:proofErr w:type="spellEnd"/>
      <w:r w:rsidRPr="00703CF5">
        <w:rPr>
          <w:lang w:val="en-US"/>
        </w:rPr>
        <w:t xml:space="preserve"> Ghana model, apart from the entomological inoculation rate (EIR) and assess the impact this would have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7777777" w:rsidR="002A1BD8" w:rsidRPr="00703CF5" w:rsidRDefault="00D36785">
      <w:pPr>
        <w:spacing w:after="0"/>
        <w:ind w:right="120"/>
        <w:rPr>
          <w:lang w:val="en-US"/>
        </w:rPr>
      </w:pPr>
      <w:r w:rsidRPr="00703CF5">
        <w:rPr>
          <w:lang w:val="en-US"/>
        </w:rPr>
        <w:t>Sensitivity analysis for geographic and intervention modeling parameters will be performed where we calculate the sensitivity indices of vector composition,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77777777"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086974">
        <w:rPr>
          <w:lang w:val="en-US"/>
        </w:rPr>
        <w:instrText xml:space="preserve"> ADDIN ZOTERO_ITEM CSL_CITATION {"citationID":"a1u3cifrht0","properties":{"formattedCitation":"[40]","plainCitation":"[40]","noteIndex":0},"citationItems":[{"id":425,"uris":["http://zotero.org/groups/2274369/items/HP9MD6LN"],"itemData":{"id":425,"type":"report","abstract":"New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086974" w:rsidRPr="00086974">
        <w:rPr>
          <w:rFonts w:cs="Arial"/>
          <w:lang w:val="en-US"/>
        </w:rPr>
        <w:t>[40]</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commentRangeStart w:id="32"/>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commentRangeEnd w:id="32"/>
      <w:r w:rsidR="00FD4A94">
        <w:rPr>
          <w:rStyle w:val="CommentReference"/>
        </w:rPr>
        <w:commentReference w:id="32"/>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33" w:name="_Toc172629694"/>
      <w:r>
        <w:rPr>
          <w:sz w:val="22"/>
          <w:szCs w:val="22"/>
        </w:rPr>
        <w:t>OBJECTIVES AND RESEARCH AIM</w:t>
      </w:r>
      <w:bookmarkEnd w:id="33"/>
    </w:p>
    <w:p w14:paraId="41946D4C" w14:textId="77777777" w:rsidR="002A1BD8" w:rsidRDefault="00D36785">
      <w:pPr>
        <w:ind w:right="117"/>
      </w:pPr>
      <w:r>
        <w:rPr>
          <w:b/>
        </w:rPr>
        <w:t xml:space="preserve">Main </w:t>
      </w:r>
      <w:proofErr w:type="spellStart"/>
      <w:r>
        <w:rPr>
          <w:b/>
        </w:rPr>
        <w:t>Objective</w:t>
      </w:r>
      <w:proofErr w:type="spellEnd"/>
      <w:r>
        <w:rPr>
          <w:b/>
        </w:rPr>
        <w:t>:</w:t>
      </w:r>
      <w:r>
        <w:t xml:space="preserve"> </w:t>
      </w:r>
    </w:p>
    <w:p w14:paraId="7631C596" w14:textId="77777777"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proofErr w:type="spellStart"/>
      <w:r>
        <w:rPr>
          <w:b/>
        </w:rPr>
        <w:t>Specific</w:t>
      </w:r>
      <w:proofErr w:type="spellEnd"/>
      <w:r>
        <w:rPr>
          <w:b/>
        </w:rPr>
        <w:t xml:space="preserve"> </w:t>
      </w:r>
      <w:proofErr w:type="spellStart"/>
      <w:r>
        <w:rPr>
          <w:b/>
        </w:rPr>
        <w:t>Objectives</w:t>
      </w:r>
      <w:proofErr w:type="spellEnd"/>
      <w:r>
        <w:rPr>
          <w:b/>
        </w:rPr>
        <w:t>:</w:t>
      </w:r>
    </w:p>
    <w:p w14:paraId="4132C2D8" w14:textId="77777777" w:rsidR="00D36785" w:rsidRDefault="00D36785" w:rsidP="00D36785">
      <w:pPr>
        <w:numPr>
          <w:ilvl w:val="0"/>
          <w:numId w:val="7"/>
        </w:numPr>
        <w:spacing w:before="240" w:after="240"/>
        <w:rPr>
          <w:lang w:val="en-US"/>
        </w:rPr>
      </w:pPr>
      <w:r w:rsidRPr="00703CF5">
        <w:rPr>
          <w:lang w:val="en-US"/>
        </w:rPr>
        <w:t xml:space="preserve"> Understand the drivers of impact of interventions in Ghana.</w:t>
      </w:r>
    </w:p>
    <w:p w14:paraId="5369A62B" w14:textId="77777777" w:rsidR="002A1BD8" w:rsidRPr="00D36785" w:rsidRDefault="00D36785" w:rsidP="00D36785">
      <w:pPr>
        <w:spacing w:before="240" w:after="240"/>
        <w:ind w:left="720"/>
        <w:rPr>
          <w:lang w:val="en-US"/>
        </w:rPr>
      </w:pPr>
      <w:r w:rsidRPr="00D36785">
        <w:rPr>
          <w:lang w:val="en-US"/>
        </w:rPr>
        <w:t xml:space="preserve">Perform sensitivity analysis for intervention-specific and geographic-specific parameters and identify most important parameters </w:t>
      </w:r>
      <w:commentRangeStart w:id="34"/>
      <w:r w:rsidRPr="00D36785">
        <w:rPr>
          <w:lang w:val="en-US"/>
        </w:rPr>
        <w:t>for the</w:t>
      </w:r>
      <w:r w:rsidR="006159C4">
        <w:rPr>
          <w:lang w:val="en-US"/>
        </w:rPr>
        <w:t xml:space="preserve"> impact estimates </w:t>
      </w:r>
      <w:commentRangeEnd w:id="34"/>
      <w:r w:rsidR="00FD4A94">
        <w:rPr>
          <w:rStyle w:val="CommentReference"/>
        </w:rPr>
        <w:commentReference w:id="34"/>
      </w:r>
      <w:r w:rsidR="006159C4">
        <w:rPr>
          <w:lang w:val="en-US"/>
        </w:rPr>
        <w:t>inferred with the</w:t>
      </w:r>
      <w:r w:rsidRPr="00D36785">
        <w:rPr>
          <w:lang w:val="en-US"/>
        </w:rPr>
        <w:t xml:space="preserve"> </w:t>
      </w:r>
      <w:proofErr w:type="spellStart"/>
      <w:r w:rsidRPr="00D36785">
        <w:rPr>
          <w:lang w:val="en-US"/>
        </w:rPr>
        <w:t>OpenMalaria</w:t>
      </w:r>
      <w:proofErr w:type="spellEnd"/>
      <w:r w:rsidRPr="00D36785">
        <w:rPr>
          <w:lang w:val="en-US"/>
        </w:rPr>
        <w:t xml:space="preserve"> Ghana model. </w:t>
      </w:r>
    </w:p>
    <w:p w14:paraId="1718A753" w14:textId="77777777" w:rsidR="002A1BD8" w:rsidRPr="00703CF5" w:rsidRDefault="00D36785">
      <w:pPr>
        <w:numPr>
          <w:ilvl w:val="0"/>
          <w:numId w:val="7"/>
        </w:numPr>
        <w:spacing w:before="240" w:after="240"/>
        <w:rPr>
          <w:lang w:val="en-US"/>
        </w:rPr>
      </w:pPr>
      <w:r w:rsidRPr="00703CF5">
        <w:rPr>
          <w:lang w:val="en-US"/>
        </w:rPr>
        <w:lastRenderedPageBreak/>
        <w:t xml:space="preserve">Develop a novel inference framework </w:t>
      </w:r>
      <w:r w:rsidR="006159C4">
        <w:rPr>
          <w:lang w:val="en-US"/>
        </w:rPr>
        <w:t>for calibrating the</w:t>
      </w:r>
      <w:r w:rsidRPr="00703CF5">
        <w:rPr>
          <w:lang w:val="en-US"/>
        </w:rPr>
        <w:t xml:space="preserve"> </w:t>
      </w:r>
      <w:proofErr w:type="spellStart"/>
      <w:r w:rsidRPr="00703CF5">
        <w:rPr>
          <w:lang w:val="en-US"/>
        </w:rPr>
        <w:t>OpenMalaria</w:t>
      </w:r>
      <w:proofErr w:type="spellEnd"/>
      <w:r w:rsidRPr="00703CF5">
        <w:rPr>
          <w:lang w:val="en-US"/>
        </w:rPr>
        <w:t xml:space="preserve"> model at a higher </w:t>
      </w:r>
      <w:r w:rsidR="005553AA">
        <w:rPr>
          <w:lang w:val="en-US"/>
        </w:rPr>
        <w:t xml:space="preserve">spatial </w:t>
      </w:r>
      <w:r w:rsidRPr="00703CF5">
        <w:rPr>
          <w:lang w:val="en-US"/>
        </w:rPr>
        <w:t>resolution.</w:t>
      </w:r>
    </w:p>
    <w:p w14:paraId="27D7DD9E" w14:textId="77777777" w:rsidR="002A1BD8" w:rsidRPr="00703CF5" w:rsidRDefault="00D36785" w:rsidP="00D36785">
      <w:pPr>
        <w:spacing w:before="240" w:after="240"/>
        <w:ind w:left="720"/>
        <w:rPr>
          <w:lang w:val="en-US"/>
        </w:rPr>
      </w:pPr>
      <w:r w:rsidRPr="007200FE">
        <w:rPr>
          <w:lang w:val="en-US"/>
        </w:rPr>
        <w:t>Develop an efficient inference framework to infer multiple parameters and perform uncertainty quantification for malaria interventions applied to Ghana data.</w:t>
      </w:r>
    </w:p>
    <w:p w14:paraId="1F5DAE4C" w14:textId="77777777" w:rsidR="002A1BD8" w:rsidRPr="00703CF5" w:rsidRDefault="00D36785">
      <w:pPr>
        <w:numPr>
          <w:ilvl w:val="0"/>
          <w:numId w:val="7"/>
        </w:numPr>
        <w:spacing w:before="240" w:after="240"/>
        <w:rPr>
          <w:lang w:val="en-US"/>
        </w:rPr>
      </w:pPr>
      <w:commentRangeStart w:id="35"/>
      <w:r w:rsidRPr="00703CF5">
        <w:rPr>
          <w:lang w:val="en-US"/>
        </w:rPr>
        <w:t>Simulate the impact of malaria interventions in Ghana in order to support decisions for strategic planning.</w:t>
      </w:r>
      <w:commentRangeEnd w:id="35"/>
      <w:r w:rsidR="00FD4A94">
        <w:rPr>
          <w:rStyle w:val="CommentReference"/>
        </w:rPr>
        <w:commentReference w:id="35"/>
      </w:r>
    </w:p>
    <w:p w14:paraId="67F4606A" w14:textId="77777777" w:rsidR="002A1BD8" w:rsidRPr="00703CF5" w:rsidRDefault="00D36785">
      <w:pPr>
        <w:ind w:left="720" w:right="117"/>
        <w:rPr>
          <w:lang w:val="en-US"/>
        </w:rPr>
      </w:pPr>
      <w:r w:rsidRPr="00703CF5">
        <w:rPr>
          <w:lang w:val="en-US"/>
        </w:rPr>
        <w:t>Perform scenario modeling for malaria interventions in Ghana including parametric uncertainty.</w:t>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36" w:name="_Toc172629695"/>
      <w:r>
        <w:rPr>
          <w:sz w:val="22"/>
          <w:szCs w:val="22"/>
        </w:rPr>
        <w:t>RESEARCH PLAN AND METHODS</w:t>
      </w:r>
      <w:bookmarkEnd w:id="36"/>
    </w:p>
    <w:p w14:paraId="65EF08F0" w14:textId="77777777" w:rsidR="002A1BD8" w:rsidRDefault="00D36785" w:rsidP="00862195">
      <w:pPr>
        <w:pStyle w:val="Heading2"/>
        <w:numPr>
          <w:ilvl w:val="1"/>
          <w:numId w:val="6"/>
        </w:numPr>
        <w:tabs>
          <w:tab w:val="left" w:pos="851"/>
          <w:tab w:val="left" w:pos="851"/>
        </w:tabs>
        <w:rPr>
          <w:sz w:val="22"/>
          <w:szCs w:val="22"/>
        </w:rPr>
      </w:pPr>
      <w:bookmarkStart w:id="37" w:name="_Toc172629696"/>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1</w:t>
      </w:r>
      <w:bookmarkEnd w:id="37"/>
      <w:r>
        <w:rPr>
          <w:sz w:val="22"/>
          <w:szCs w:val="22"/>
        </w:rPr>
        <w:t xml:space="preserve"> </w:t>
      </w:r>
    </w:p>
    <w:p w14:paraId="1E36C159" w14:textId="77777777" w:rsidR="002A1BD8" w:rsidRPr="00703CF5" w:rsidRDefault="00D36785">
      <w:pPr>
        <w:spacing w:before="240"/>
        <w:ind w:right="117"/>
        <w:rPr>
          <w:lang w:val="en-US"/>
        </w:rPr>
      </w:pPr>
      <w:bookmarkStart w:id="38" w:name="_heading=h.3whwml4" w:colFirst="0" w:colLast="0"/>
      <w:bookmarkEnd w:id="38"/>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 xml:space="preserve">to identify the key drivers of impact for malaria interventions across different districts of Ghana. </w:t>
      </w:r>
      <w:r w:rsidRPr="00703CF5">
        <w:rPr>
          <w:lang w:val="en-US"/>
        </w:rPr>
        <w:t xml:space="preserve">Existing district-level </w:t>
      </w:r>
      <w:proofErr w:type="spellStart"/>
      <w:r w:rsidRPr="00703CF5">
        <w:rPr>
          <w:lang w:val="en-US"/>
        </w:rPr>
        <w:t>OpenMalaria</w:t>
      </w:r>
      <w:proofErr w:type="spellEnd"/>
      <w:r w:rsidRPr="00703CF5">
        <w:rPr>
          <w:lang w:val="en-US"/>
        </w:rPr>
        <w:t xml:space="preserve">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 Latin Hypercube Sampling (LHS) will be performed to efficiently sample the input space and </w:t>
      </w:r>
      <w:proofErr w:type="spellStart"/>
      <w:r w:rsidRPr="00703CF5">
        <w:rPr>
          <w:lang w:val="en-US"/>
        </w:rPr>
        <w:t>Sobol</w:t>
      </w:r>
      <w:proofErr w:type="spellEnd"/>
      <w:r w:rsidRPr="00703CF5">
        <w:rPr>
          <w:lang w:val="en-US"/>
        </w:rPr>
        <w:t xml:space="preserve">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14:paraId="35A424DC" w14:textId="77777777" w:rsidR="002A1BD8" w:rsidRPr="00703CF5" w:rsidRDefault="00D36785">
      <w:pPr>
        <w:spacing w:before="240"/>
        <w:ind w:right="117"/>
        <w:rPr>
          <w:i/>
          <w:sz w:val="20"/>
          <w:szCs w:val="20"/>
          <w:lang w:val="en-US"/>
        </w:rPr>
      </w:pPr>
      <w:bookmarkStart w:id="39" w:name="_heading=h.10kvwlxq0lwb" w:colFirst="0" w:colLast="0"/>
      <w:bookmarkEnd w:id="39"/>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505"/>
      </w:tblGrid>
      <w:tr w:rsidR="002A1BD8" w:rsidRPr="00B40EF5"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77777777" w:rsidR="002A1BD8" w:rsidRPr="00D54591" w:rsidRDefault="00D36785">
            <w:pPr>
              <w:widowControl w:val="0"/>
              <w:pBdr>
                <w:top w:val="nil"/>
                <w:left w:val="nil"/>
                <w:bottom w:val="nil"/>
                <w:right w:val="nil"/>
                <w:between w:val="nil"/>
              </w:pBdr>
              <w:spacing w:after="0"/>
              <w:jc w:val="center"/>
              <w:rPr>
                <w:b/>
                <w:sz w:val="20"/>
                <w:szCs w:val="20"/>
                <w:lang w:val="en-US"/>
              </w:rPr>
            </w:pPr>
            <w:commentRangeStart w:id="40"/>
            <w:r w:rsidRPr="00D54591">
              <w:rPr>
                <w:b/>
                <w:sz w:val="20"/>
                <w:szCs w:val="20"/>
                <w:lang w:val="en-US"/>
              </w:rPr>
              <w:t>Parameters to be considered for sensitivity analysis</w:t>
            </w:r>
            <w:commentRangeEnd w:id="40"/>
            <w:r w:rsidR="00AA04B4">
              <w:rPr>
                <w:rStyle w:val="CommentReference"/>
              </w:rPr>
              <w:commentReference w:id="40"/>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proofErr w:type="spellStart"/>
            <w:r>
              <w:rPr>
                <w:b/>
                <w:sz w:val="20"/>
                <w:szCs w:val="20"/>
              </w:rPr>
              <w:t>Geographic-specific</w:t>
            </w:r>
            <w:proofErr w:type="spellEnd"/>
            <w:r>
              <w:rPr>
                <w:b/>
                <w:sz w:val="20"/>
                <w:szCs w:val="20"/>
              </w:rPr>
              <w:t xml:space="preserve"> Parameters</w:t>
            </w:r>
          </w:p>
        </w:tc>
      </w:tr>
      <w:tr w:rsidR="002A1BD8" w:rsidRPr="00B40EF5" w14:paraId="5C8A9605" w14:textId="77777777">
        <w:tc>
          <w:tcPr>
            <w:tcW w:w="3525"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proofErr w:type="spellStart"/>
            <w:r>
              <w:rPr>
                <w:sz w:val="20"/>
                <w:szCs w:val="20"/>
              </w:rPr>
              <w:t>Vector</w:t>
            </w:r>
            <w:proofErr w:type="spellEnd"/>
            <w:r>
              <w:rPr>
                <w:sz w:val="20"/>
                <w:szCs w:val="20"/>
              </w:rPr>
              <w:t xml:space="preserve"> </w:t>
            </w:r>
            <w:proofErr w:type="spellStart"/>
            <w:r>
              <w:rPr>
                <w:sz w:val="20"/>
                <w:szCs w:val="20"/>
              </w:rPr>
              <w:t>Composition</w:t>
            </w:r>
            <w:proofErr w:type="spellEnd"/>
          </w:p>
        </w:tc>
        <w:tc>
          <w:tcPr>
            <w:tcW w:w="5505" w:type="dxa"/>
            <w:shd w:val="clear" w:color="auto" w:fill="auto"/>
            <w:tcMar>
              <w:top w:w="-332" w:type="dxa"/>
              <w:left w:w="-332" w:type="dxa"/>
              <w:bottom w:w="-332" w:type="dxa"/>
              <w:right w:w="-332" w:type="dxa"/>
            </w:tcMar>
          </w:tcPr>
          <w:p w14:paraId="5768187C" w14:textId="77777777" w:rsidR="002A1BD8" w:rsidRDefault="00D36785">
            <w:pPr>
              <w:widowControl w:val="0"/>
              <w:numPr>
                <w:ilvl w:val="0"/>
                <w:numId w:val="1"/>
              </w:numPr>
              <w:pBdr>
                <w:top w:val="nil"/>
                <w:left w:val="nil"/>
                <w:bottom w:val="nil"/>
                <w:right w:val="nil"/>
                <w:between w:val="nil"/>
              </w:pBd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gambiae</w:t>
            </w:r>
            <w:proofErr w:type="spellEnd"/>
          </w:p>
          <w:p w14:paraId="4F801EB8" w14:textId="77777777" w:rsidR="002A1BD8" w:rsidRDefault="00D36785">
            <w:pPr>
              <w:widowControl w:val="0"/>
              <w:numPr>
                <w:ilvl w:val="0"/>
                <w:numId w:val="1"/>
              </w:numP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funestus</w:t>
            </w:r>
            <w:proofErr w:type="spellEnd"/>
          </w:p>
          <w:p w14:paraId="0127523D" w14:textId="77777777"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of </w:t>
            </w:r>
            <w:r w:rsidRPr="006A28C5">
              <w:rPr>
                <w:i/>
                <w:sz w:val="20"/>
                <w:szCs w:val="20"/>
                <w:lang w:val="en-US"/>
              </w:rPr>
              <w:t xml:space="preserve">An. </w:t>
            </w:r>
            <w:proofErr w:type="spellStart"/>
            <w:r w:rsidRPr="006A28C5">
              <w:rPr>
                <w:i/>
                <w:sz w:val="20"/>
                <w:szCs w:val="20"/>
                <w:lang w:val="en-US"/>
              </w:rPr>
              <w:t>arabiensis</w:t>
            </w:r>
            <w:proofErr w:type="spellEnd"/>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w:t>
            </w:r>
            <w:proofErr w:type="spellStart"/>
            <w:r>
              <w:rPr>
                <w:b/>
                <w:sz w:val="20"/>
                <w:szCs w:val="20"/>
              </w:rPr>
              <w:t>specific</w:t>
            </w:r>
            <w:proofErr w:type="spellEnd"/>
            <w:r>
              <w:rPr>
                <w:b/>
                <w:sz w:val="20"/>
                <w:szCs w:val="20"/>
              </w:rPr>
              <w:t xml:space="preserve"> Parameters</w:t>
            </w:r>
          </w:p>
        </w:tc>
      </w:tr>
      <w:tr w:rsidR="002A1BD8" w14:paraId="78510661" w14:textId="77777777">
        <w:tc>
          <w:tcPr>
            <w:tcW w:w="3525"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Effective</w:t>
            </w:r>
            <w:proofErr w:type="spellEnd"/>
            <w:r>
              <w:rPr>
                <w:sz w:val="20"/>
                <w:szCs w:val="20"/>
              </w:rPr>
              <w:t xml:space="preserve"> </w:t>
            </w:r>
            <w:proofErr w:type="spellStart"/>
            <w:r>
              <w:rPr>
                <w:sz w:val="20"/>
                <w:szCs w:val="20"/>
              </w:rPr>
              <w:t>Coverage</w:t>
            </w:r>
            <w:proofErr w:type="spellEnd"/>
          </w:p>
        </w:tc>
        <w:tc>
          <w:tcPr>
            <w:tcW w:w="5505"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ITN </w:t>
            </w:r>
            <w:proofErr w:type="spellStart"/>
            <w:r>
              <w:rPr>
                <w:sz w:val="20"/>
                <w:szCs w:val="20"/>
              </w:rPr>
              <w:t>coverage</w:t>
            </w:r>
            <w:proofErr w:type="spellEnd"/>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SMC </w:t>
            </w:r>
            <w:proofErr w:type="spellStart"/>
            <w:r>
              <w:rPr>
                <w:sz w:val="20"/>
                <w:szCs w:val="20"/>
              </w:rPr>
              <w:t>coverage</w:t>
            </w:r>
            <w:proofErr w:type="spellEnd"/>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w:t>
            </w:r>
            <w:proofErr w:type="spellStart"/>
            <w:r>
              <w:rPr>
                <w:sz w:val="20"/>
                <w:szCs w:val="20"/>
              </w:rPr>
              <w:t>Vaccine</w:t>
            </w:r>
            <w:proofErr w:type="spellEnd"/>
            <w:r>
              <w:rPr>
                <w:sz w:val="20"/>
                <w:szCs w:val="20"/>
              </w:rPr>
              <w:t xml:space="preserve"> </w:t>
            </w:r>
            <w:proofErr w:type="spellStart"/>
            <w:r>
              <w:rPr>
                <w:sz w:val="20"/>
                <w:szCs w:val="20"/>
              </w:rPr>
              <w:t>coverage</w:t>
            </w:r>
            <w:proofErr w:type="spellEnd"/>
          </w:p>
        </w:tc>
      </w:tr>
      <w:tr w:rsidR="00113B68" w:rsidRPr="00B40EF5" w14:paraId="498FA392" w14:textId="77777777">
        <w:tc>
          <w:tcPr>
            <w:tcW w:w="3525"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Efficacy</w:t>
            </w:r>
            <w:proofErr w:type="spellEnd"/>
          </w:p>
        </w:tc>
        <w:tc>
          <w:tcPr>
            <w:tcW w:w="5505"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2682E84A" w14:textId="77777777" w:rsidR="002A1BD8" w:rsidRDefault="002A1BD8">
      <w:pPr>
        <w:spacing w:before="240"/>
        <w:ind w:right="117"/>
        <w:rPr>
          <w:lang w:val="en-US"/>
        </w:rPr>
      </w:pPr>
      <w:bookmarkStart w:id="41" w:name="_heading=h.rsr6fmlg8r84" w:colFirst="0" w:colLast="0"/>
      <w:bookmarkEnd w:id="41"/>
    </w:p>
    <w:p w14:paraId="071626F8" w14:textId="77777777" w:rsidR="00AC37B1" w:rsidRDefault="00AC37B1">
      <w:pPr>
        <w:spacing w:before="240"/>
        <w:ind w:right="117"/>
        <w:rPr>
          <w:lang w:val="en-US"/>
        </w:rPr>
      </w:pPr>
    </w:p>
    <w:p w14:paraId="77E1A187" w14:textId="77777777" w:rsidR="00AC37B1" w:rsidRDefault="00AC37B1">
      <w:pPr>
        <w:spacing w:before="240"/>
        <w:ind w:right="117"/>
        <w:rPr>
          <w:lang w:val="en-US"/>
        </w:rPr>
      </w:pPr>
    </w:p>
    <w:p w14:paraId="25FEA30B" w14:textId="77777777" w:rsidR="00AC37B1" w:rsidRDefault="00AC37B1">
      <w:pPr>
        <w:spacing w:before="240"/>
        <w:ind w:right="117"/>
        <w:rPr>
          <w:lang w:val="en-US"/>
        </w:rPr>
      </w:pPr>
    </w:p>
    <w:p w14:paraId="34C19F29" w14:textId="77777777" w:rsidR="00AC37B1" w:rsidRPr="00CB56BA" w:rsidRDefault="00AC37B1">
      <w:pPr>
        <w:spacing w:before="240"/>
        <w:ind w:right="117"/>
        <w:rPr>
          <w:lang w:val="en-US"/>
        </w:rPr>
      </w:pPr>
    </w:p>
    <w:p w14:paraId="0303AA49" w14:textId="77777777" w:rsidR="002A1BD8" w:rsidRPr="00703CF5" w:rsidRDefault="00D36785">
      <w:pPr>
        <w:spacing w:before="240"/>
        <w:ind w:right="117"/>
        <w:rPr>
          <w:i/>
          <w:sz w:val="20"/>
          <w:szCs w:val="20"/>
          <w:lang w:val="en-US"/>
        </w:rPr>
      </w:pPr>
      <w:r w:rsidRPr="00703CF5">
        <w:rPr>
          <w:b/>
          <w:i/>
          <w:sz w:val="20"/>
          <w:szCs w:val="20"/>
          <w:lang w:val="en-US"/>
        </w:rPr>
        <w:lastRenderedPageBreak/>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37A342FC"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proofErr w:type="spellStart"/>
            <w:r>
              <w:rPr>
                <w:b/>
                <w:sz w:val="20"/>
                <w:szCs w:val="20"/>
              </w:rPr>
              <w:t>Sensitivity</w:t>
            </w:r>
            <w:proofErr w:type="spellEnd"/>
            <w:r>
              <w:rPr>
                <w:b/>
                <w:sz w:val="20"/>
                <w:szCs w:val="20"/>
              </w:rPr>
              <w:t xml:space="preserve"> Analysis </w:t>
            </w:r>
            <w:proofErr w:type="spellStart"/>
            <w:r>
              <w:rPr>
                <w:b/>
                <w:sz w:val="20"/>
                <w:szCs w:val="20"/>
              </w:rPr>
              <w:t>Method</w:t>
            </w:r>
            <w:proofErr w:type="spellEnd"/>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proofErr w:type="spellStart"/>
            <w:r>
              <w:rPr>
                <w:b/>
                <w:sz w:val="20"/>
                <w:szCs w:val="20"/>
              </w:rPr>
              <w:t>Cons</w:t>
            </w:r>
            <w:proofErr w:type="spellEnd"/>
          </w:p>
        </w:tc>
      </w:tr>
      <w:tr w:rsidR="002A1BD8" w:rsidRPr="00B40EF5" w14:paraId="44BC261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w:t>
            </w:r>
            <w:proofErr w:type="spellStart"/>
            <w:r w:rsidRPr="00703CF5">
              <w:rPr>
                <w:sz w:val="20"/>
                <w:szCs w:val="20"/>
                <w:lang w:val="fr-FR"/>
              </w:rPr>
              <w:t>Based</w:t>
            </w:r>
            <w:proofErr w:type="spellEnd"/>
          </w:p>
          <w:p w14:paraId="2FD1ADA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xml:space="preserve">- </w:t>
            </w:r>
            <w:proofErr w:type="spellStart"/>
            <w:r>
              <w:rPr>
                <w:sz w:val="20"/>
                <w:szCs w:val="20"/>
              </w:rPr>
              <w:t>Requires</w:t>
            </w:r>
            <w:proofErr w:type="spellEnd"/>
            <w:r>
              <w:rPr>
                <w:sz w:val="20"/>
                <w:szCs w:val="20"/>
              </w:rPr>
              <w:t xml:space="preserve"> </w:t>
            </w:r>
            <w:proofErr w:type="spellStart"/>
            <w:r>
              <w:rPr>
                <w:sz w:val="20"/>
                <w:szCs w:val="20"/>
              </w:rPr>
              <w:t>differentiable</w:t>
            </w:r>
            <w:proofErr w:type="spellEnd"/>
            <w:r>
              <w:rPr>
                <w:sz w:val="20"/>
                <w:szCs w:val="20"/>
              </w:rPr>
              <w:t xml:space="preserve"> </w:t>
            </w:r>
            <w:proofErr w:type="spellStart"/>
            <w:r>
              <w:rPr>
                <w:sz w:val="20"/>
                <w:szCs w:val="20"/>
              </w:rPr>
              <w:t>model</w:t>
            </w:r>
            <w:proofErr w:type="spellEnd"/>
          </w:p>
        </w:tc>
      </w:tr>
      <w:tr w:rsidR="002A1BD8" w:rsidRPr="00B40EF5" w14:paraId="23241923"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 xml:space="preserve">Variance-Based (e.g., </w:t>
            </w:r>
            <w:proofErr w:type="spellStart"/>
            <w:r w:rsidRPr="00703CF5">
              <w:rPr>
                <w:sz w:val="20"/>
                <w:szCs w:val="20"/>
                <w:lang w:val="en-US"/>
              </w:rPr>
              <w:t>Sobol</w:t>
            </w:r>
            <w:proofErr w:type="spellEnd"/>
            <w:r w:rsidRPr="00703CF5">
              <w:rPr>
                <w:sz w:val="20"/>
                <w:szCs w:val="20"/>
                <w:lang w:val="en-US"/>
              </w:rPr>
              <w:t xml:space="preserve"> indices)</w:t>
            </w:r>
          </w:p>
          <w:p w14:paraId="4754BE0D"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B40EF5" w14:paraId="2A4ED046"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proofErr w:type="spellStart"/>
            <w:r>
              <w:rPr>
                <w:sz w:val="20"/>
                <w:szCs w:val="20"/>
              </w:rPr>
              <w:t>Latin</w:t>
            </w:r>
            <w:proofErr w:type="spellEnd"/>
            <w:r>
              <w:rPr>
                <w:sz w:val="20"/>
                <w:szCs w:val="20"/>
              </w:rPr>
              <w:t xml:space="preserve"> Hypercube Sampling (LHS)</w:t>
            </w:r>
          </w:p>
          <w:p w14:paraId="00ECC1FC"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B40EF5" w14:paraId="7CB72696"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xml:space="preserve">- </w:t>
            </w:r>
            <w:proofErr w:type="spellStart"/>
            <w:r>
              <w:rPr>
                <w:sz w:val="20"/>
                <w:szCs w:val="20"/>
              </w:rPr>
              <w:t>Relatively</w:t>
            </w:r>
            <w:proofErr w:type="spellEnd"/>
            <w:r>
              <w:rPr>
                <w:sz w:val="20"/>
                <w:szCs w:val="20"/>
              </w:rPr>
              <w:t xml:space="preserve"> simple </w:t>
            </w:r>
            <w:proofErr w:type="spellStart"/>
            <w:r>
              <w:rPr>
                <w:sz w:val="20"/>
                <w:szCs w:val="20"/>
              </w:rPr>
              <w:t>to</w:t>
            </w:r>
            <w:proofErr w:type="spellEnd"/>
            <w:r>
              <w:rPr>
                <w:sz w:val="20"/>
                <w:szCs w:val="20"/>
              </w:rPr>
              <w:t xml:space="preserve"> </w:t>
            </w:r>
            <w:proofErr w:type="spellStart"/>
            <w:r>
              <w:rPr>
                <w:sz w:val="20"/>
                <w:szCs w:val="20"/>
              </w:rPr>
              <w:t>implement</w:t>
            </w:r>
            <w:proofErr w:type="spellEnd"/>
          </w:p>
        </w:tc>
        <w:tc>
          <w:tcPr>
            <w:tcW w:w="4890"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B40EF5" w14:paraId="10A25719"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w:t>
            </w:r>
            <w:proofErr w:type="spellStart"/>
            <w:r>
              <w:rPr>
                <w:sz w:val="20"/>
                <w:szCs w:val="20"/>
              </w:rPr>
              <w:t>Based</w:t>
            </w:r>
            <w:proofErr w:type="spellEnd"/>
            <w:r>
              <w:rPr>
                <w:sz w:val="20"/>
                <w:szCs w:val="20"/>
              </w:rPr>
              <w:t xml:space="preserve"> </w:t>
            </w:r>
            <w:proofErr w:type="spellStart"/>
            <w:r>
              <w:rPr>
                <w:sz w:val="20"/>
                <w:szCs w:val="20"/>
              </w:rPr>
              <w:t>Methods</w:t>
            </w:r>
            <w:proofErr w:type="spellEnd"/>
          </w:p>
          <w:p w14:paraId="347DEEF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14:paraId="3EF42563" w14:textId="77777777" w:rsidR="002A1BD8" w:rsidRPr="00703CF5" w:rsidRDefault="002A1BD8">
      <w:pPr>
        <w:spacing w:before="240"/>
        <w:ind w:right="117"/>
        <w:rPr>
          <w:lang w:val="en-US"/>
        </w:rPr>
      </w:pPr>
      <w:bookmarkStart w:id="42" w:name="_heading=h.d9z8llwgb8cg" w:colFirst="0" w:colLast="0"/>
      <w:bookmarkEnd w:id="42"/>
    </w:p>
    <w:p w14:paraId="374B0F7F"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 xml:space="preserve">Based on this starting point, databases of </w:t>
      </w:r>
      <w:proofErr w:type="spellStart"/>
      <w:r w:rsidRPr="00703CF5">
        <w:rPr>
          <w:lang w:val="en-US"/>
        </w:rPr>
        <w:t>OpenMalar</w:t>
      </w:r>
      <w:r w:rsidR="00DD6EDC">
        <w:rPr>
          <w:lang w:val="en-US"/>
        </w:rPr>
        <w:t>ia</w:t>
      </w:r>
      <w:proofErr w:type="spellEnd"/>
      <w:r w:rsidR="00DD6EDC">
        <w:rPr>
          <w:lang w:val="en-US"/>
        </w:rPr>
        <w:t xml:space="preserve">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w:t>
      </w:r>
      <w:proofErr w:type="spellStart"/>
      <w:r w:rsidRPr="00703CF5">
        <w:rPr>
          <w:lang w:val="en-US"/>
        </w:rPr>
        <w:t>OpenMalariaUtilities</w:t>
      </w:r>
      <w:proofErr w:type="spellEnd"/>
      <w:r w:rsidRPr="00703CF5">
        <w:rPr>
          <w:lang w:val="en-US"/>
        </w:rPr>
        <w:t xml:space="preserve"> R package, for creation and deployment of simulations on the High Performance Computing (HPC) at </w:t>
      </w:r>
      <w:proofErr w:type="spellStart"/>
      <w:r w:rsidRPr="00703CF5">
        <w:rPr>
          <w:lang w:val="en-US"/>
        </w:rPr>
        <w:t>sciCORE</w:t>
      </w:r>
      <w:proofErr w:type="spellEnd"/>
      <w:r w:rsidRPr="00703CF5">
        <w:rPr>
          <w:lang w:val="en-US"/>
        </w:rPr>
        <w:t xml:space="preserve"> (http:// scicore.unibas.ch/) scientific computing core facility at University of Basel, as well as for post-processing. To calculate the sensitivity indices, the function </w:t>
      </w:r>
      <w:proofErr w:type="spellStart"/>
      <w:r w:rsidRPr="00703CF5">
        <w:rPr>
          <w:i/>
          <w:lang w:val="en-US"/>
        </w:rPr>
        <w:t>soboljansen</w:t>
      </w:r>
      <w:proofErr w:type="spellEnd"/>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w:t>
      </w:r>
      <w:proofErr w:type="spellStart"/>
      <w:r w:rsidRPr="00703CF5">
        <w:rPr>
          <w:lang w:val="en-US"/>
        </w:rPr>
        <w:t>OnDemand</w:t>
      </w:r>
      <w:proofErr w:type="spellEnd"/>
      <w:r w:rsidRPr="00703CF5">
        <w:rPr>
          <w:lang w:val="en-US"/>
        </w:rPr>
        <w:t xml:space="preserve"> </w:t>
      </w:r>
      <w:proofErr w:type="spellStart"/>
      <w:r w:rsidRPr="00703CF5">
        <w:rPr>
          <w:lang w:val="en-US"/>
        </w:rPr>
        <w:t>RStudio</w:t>
      </w:r>
      <w:proofErr w:type="spellEnd"/>
      <w:r w:rsidRPr="00703CF5">
        <w:rPr>
          <w:lang w:val="en-US"/>
        </w:rPr>
        <w:t>-Server will be used for this analysis.</w:t>
      </w:r>
    </w:p>
    <w:p w14:paraId="559E4E62" w14:textId="77777777"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in Ghana. During the upcoming mid-term </w:t>
      </w:r>
      <w:r w:rsidR="00703CF5" w:rsidRPr="00703CF5">
        <w:rPr>
          <w:lang w:val="en-US"/>
        </w:rPr>
        <w:t xml:space="preserve">review that is usually carried out to redefine the strategic direction and focus for malaria and make recommendations towards improving </w:t>
      </w:r>
      <w:proofErr w:type="spellStart"/>
      <w:r w:rsidR="00703CF5" w:rsidRPr="00703CF5">
        <w:rPr>
          <w:lang w:val="en-US"/>
        </w:rPr>
        <w:t>programme</w:t>
      </w:r>
      <w:proofErr w:type="spellEnd"/>
      <w:r w:rsidR="00703CF5" w:rsidRPr="00703CF5">
        <w:rPr>
          <w:lang w:val="en-US"/>
        </w:rPr>
        <w:t xml:space="preserve"> performance and malaria elimination, results of the sensitivity analysis</w:t>
      </w:r>
      <w:r w:rsidRPr="00703CF5">
        <w:rPr>
          <w:lang w:val="en-US"/>
        </w:rPr>
        <w:t xml:space="preserve"> will help the NM</w:t>
      </w:r>
      <w:r w:rsidR="00E70D9F">
        <w:rPr>
          <w:lang w:val="en-US"/>
        </w:rPr>
        <w:t>E</w:t>
      </w:r>
      <w:r w:rsidRPr="00703CF5">
        <w:rPr>
          <w:lang w:val="en-US"/>
        </w:rPr>
        <w:t xml:space="preserve">P to carefully choose intervention re-allocation. </w:t>
      </w:r>
    </w:p>
    <w:p w14:paraId="3531D7E0" w14:textId="77777777" w:rsidR="002A1BD8" w:rsidRDefault="00D36785">
      <w:pPr>
        <w:ind w:right="117"/>
        <w:rPr>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interventions, settings, and deployment, we plan to use the Gaussian process emulator </w:t>
      </w:r>
      <w:commentRangeStart w:id="43"/>
      <w:r w:rsidR="00585791" w:rsidRPr="00CB56BA">
        <w:rPr>
          <w:rFonts w:cs="Arial"/>
          <w:color w:val="1D1C1D"/>
          <w:sz w:val="23"/>
          <w:szCs w:val="23"/>
          <w:shd w:val="clear" w:color="auto" w:fill="F8F8F8"/>
          <w:lang w:val="en-US"/>
        </w:rPr>
        <w:lastRenderedPageBreak/>
        <w:t xml:space="preserve">for </w:t>
      </w:r>
      <w:proofErr w:type="spellStart"/>
      <w:r w:rsidR="00585791" w:rsidRPr="00CB56BA">
        <w:rPr>
          <w:rFonts w:cs="Arial"/>
          <w:color w:val="1D1C1D"/>
          <w:sz w:val="23"/>
          <w:szCs w:val="23"/>
          <w:shd w:val="clear" w:color="auto" w:fill="F8F8F8"/>
          <w:lang w:val="en-US"/>
        </w:rPr>
        <w:t>OpenMalaria</w:t>
      </w:r>
      <w:proofErr w:type="spellEnd"/>
      <w:r w:rsidR="00585791" w:rsidRPr="00CB56BA">
        <w:rPr>
          <w:rFonts w:cs="Arial"/>
          <w:color w:val="1D1C1D"/>
          <w:sz w:val="23"/>
          <w:szCs w:val="23"/>
          <w:shd w:val="clear" w:color="auto" w:fill="F8F8F8"/>
          <w:lang w:val="en-US"/>
        </w:rPr>
        <w:t>, which is currently being built by some of the Analytics and Intervention Modeling (AIM) group members at Swiss TPH.</w:t>
      </w:r>
      <w:r w:rsidR="00585791">
        <w:rPr>
          <w:b/>
          <w:lang w:val="en-US"/>
        </w:rPr>
        <w:t xml:space="preserve"> </w:t>
      </w:r>
      <w:r w:rsidR="00F17127">
        <w:rPr>
          <w:lang w:val="en-US"/>
        </w:rPr>
        <w:t>E</w:t>
      </w:r>
      <w:r w:rsidRPr="00703CF5">
        <w:rPr>
          <w:lang w:val="en-US"/>
        </w:rPr>
        <w:t xml:space="preserve">fficient sampling techniques such as low discrepancy sequences (e.g. </w:t>
      </w:r>
      <w:proofErr w:type="spellStart"/>
      <w:r w:rsidRPr="00703CF5">
        <w:rPr>
          <w:lang w:val="en-US"/>
        </w:rPr>
        <w:t>Sobol</w:t>
      </w:r>
      <w:proofErr w:type="spellEnd"/>
      <w:r w:rsidRPr="00703CF5">
        <w:rPr>
          <w:lang w:val="en-US"/>
        </w:rPr>
        <w:t xml:space="preserve"> indices) may give spurious results for non-uniform multivariate distributions (e.g. when considering multiple time points of prevalence outputs). To avoid the curse of dimensionality, we will explore more recent approaches known as low rank approximations.</w:t>
      </w:r>
      <w:r w:rsidR="00F17127">
        <w:rPr>
          <w:lang w:val="en-US"/>
        </w:rPr>
        <w:t xml:space="preserve"> </w:t>
      </w:r>
      <w:commentRangeEnd w:id="43"/>
      <w:r w:rsidR="00AA04B4">
        <w:rPr>
          <w:rStyle w:val="CommentReference"/>
        </w:rPr>
        <w:commentReference w:id="43"/>
      </w:r>
    </w:p>
    <w:p w14:paraId="543370C9" w14:textId="77777777" w:rsidR="009F2A4E" w:rsidRPr="00703CF5"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44" w:name="_Toc172629697"/>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2</w:t>
      </w:r>
      <w:bookmarkEnd w:id="44"/>
    </w:p>
    <w:p w14:paraId="7FBE3C53" w14:textId="77777777" w:rsidR="000021F6"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proofErr w:type="spellStart"/>
      <w:r w:rsidR="00A17148">
        <w:rPr>
          <w:i/>
          <w:lang w:val="en-US"/>
        </w:rPr>
        <w:t>Retkute</w:t>
      </w:r>
      <w:proofErr w:type="spellEnd"/>
      <w:r w:rsidR="00A17148">
        <w:rPr>
          <w:i/>
          <w:lang w:val="en-US"/>
        </w:rPr>
        <w:t xml:space="preserve"> et al. 2021 </w:t>
      </w:r>
      <w:r w:rsidR="00A17148">
        <w:rPr>
          <w:i/>
          <w:lang w:val="en-US"/>
        </w:rPr>
        <w:fldChar w:fldCharType="begin"/>
      </w:r>
      <w:r w:rsidR="00086974">
        <w:rPr>
          <w:i/>
          <w:lang w:val="en-US"/>
        </w:rPr>
        <w:instrText xml:space="preserve"> ADDIN ZOTERO_ITEM CSL_CITATION {"citationID":"a2oaa55938s","properties":{"formattedCitation":"[41]","plainCitation":"[41]","noteIndex":0},"citationItems":[{"id":6293,"uris":["http://zotero.org/users/13629295/items/IKFDNMU5"],"itemData":{"id":6293,"type":"article-journal","abstract":"The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086974" w:rsidRPr="00086974">
        <w:rPr>
          <w:rFonts w:cs="Arial"/>
          <w:lang w:val="en-US"/>
        </w:rPr>
        <w:t>[41]</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simulated prevalence from 2015-2024. All data (past intervention and prevalence) will be provided through</w:t>
      </w:r>
      <w:r w:rsidR="000021F6">
        <w:rPr>
          <w:lang w:val="en-US"/>
        </w:rPr>
        <w:t xml:space="preserve"> an established partnership with</w:t>
      </w:r>
      <w:r w:rsidR="00EE2E67">
        <w:rPr>
          <w:lang w:val="en-US"/>
        </w:rPr>
        <w:t xml:space="preserve"> MAP.</w:t>
      </w:r>
    </w:p>
    <w:p w14:paraId="401D38AF" w14:textId="77777777" w:rsidR="00E70D9F" w:rsidRPr="00703CF5" w:rsidRDefault="00E70D9F" w:rsidP="00E70D9F">
      <w:pPr>
        <w:spacing w:before="240"/>
        <w:ind w:right="117"/>
        <w:rPr>
          <w:lang w:val="en-US"/>
        </w:rPr>
      </w:pPr>
      <w:r w:rsidRPr="00703CF5">
        <w:rPr>
          <w:lang w:val="en-US"/>
        </w:rPr>
        <w:t>Table 3 shows some calibration approaches used in the most commonly used malaria intervention ABMs used for subnational tailoring.</w:t>
      </w:r>
    </w:p>
    <w:p w14:paraId="3C146738" w14:textId="77777777"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proofErr w:type="spellStart"/>
            <w:r>
              <w:rPr>
                <w:b/>
                <w:color w:val="0D0D0D"/>
                <w:sz w:val="20"/>
                <w:szCs w:val="20"/>
              </w:rPr>
              <w:t>Metric</w:t>
            </w:r>
            <w:proofErr w:type="spellEnd"/>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proofErr w:type="spellStart"/>
            <w:r>
              <w:rPr>
                <w:b/>
                <w:color w:val="0D0D0D"/>
                <w:sz w:val="20"/>
                <w:szCs w:val="20"/>
              </w:rPr>
              <w:t>Calibration</w:t>
            </w:r>
            <w:proofErr w:type="spellEnd"/>
            <w:r>
              <w:rPr>
                <w:b/>
                <w:color w:val="0D0D0D"/>
                <w:sz w:val="20"/>
                <w:szCs w:val="20"/>
              </w:rPr>
              <w:t xml:space="preserve"> </w:t>
            </w:r>
            <w:proofErr w:type="spellStart"/>
            <w:r>
              <w:rPr>
                <w:b/>
                <w:color w:val="0D0D0D"/>
                <w:sz w:val="20"/>
                <w:szCs w:val="20"/>
              </w:rPr>
              <w:t>Method</w:t>
            </w:r>
            <w:proofErr w:type="spellEnd"/>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proofErr w:type="spellStart"/>
            <w:r>
              <w:rPr>
                <w:b/>
                <w:color w:val="0D0D0D"/>
                <w:sz w:val="20"/>
                <w:szCs w:val="20"/>
              </w:rPr>
              <w:t>Cons</w:t>
            </w:r>
            <w:proofErr w:type="spellEnd"/>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77777777"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proofErr w:type="spellStart"/>
            <w:r w:rsidRPr="00703CF5">
              <w:rPr>
                <w:color w:val="0D0D0D"/>
                <w:sz w:val="20"/>
                <w:szCs w:val="20"/>
                <w:lang w:val="en-US"/>
              </w:rPr>
              <w:t>gaussian</w:t>
            </w:r>
            <w:proofErr w:type="spellEnd"/>
            <w:r w:rsidRPr="00703CF5">
              <w:rPr>
                <w:color w:val="0D0D0D"/>
                <w:sz w:val="20"/>
                <w:szCs w:val="20"/>
                <w:lang w:val="en-US"/>
              </w:rPr>
              <w:t xml:space="preserve">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proofErr w:type="spellStart"/>
            <w:r>
              <w:rPr>
                <w:color w:val="0D0D0D"/>
                <w:sz w:val="20"/>
                <w:szCs w:val="20"/>
              </w:rPr>
              <w:t>single</w:t>
            </w:r>
            <w:proofErr w:type="spellEnd"/>
            <w:r>
              <w:rPr>
                <w:color w:val="0D0D0D"/>
                <w:sz w:val="20"/>
                <w:szCs w:val="20"/>
              </w:rPr>
              <w:t xml:space="preserve"> </w:t>
            </w:r>
            <w:proofErr w:type="spellStart"/>
            <w:r>
              <w:rPr>
                <w:color w:val="0D0D0D"/>
                <w:sz w:val="20"/>
                <w:szCs w:val="20"/>
              </w:rPr>
              <w:t>parameter</w:t>
            </w:r>
            <w:proofErr w:type="spellEnd"/>
            <w:r>
              <w:rPr>
                <w:color w:val="0D0D0D"/>
                <w:sz w:val="20"/>
                <w:szCs w:val="20"/>
              </w:rPr>
              <w:t xml:space="preserve"> </w:t>
            </w:r>
            <w:proofErr w:type="spellStart"/>
            <w:r>
              <w:rPr>
                <w:color w:val="0D0D0D"/>
                <w:sz w:val="20"/>
                <w:szCs w:val="20"/>
              </w:rPr>
              <w:t>for</w:t>
            </w:r>
            <w:proofErr w:type="spellEnd"/>
            <w:r>
              <w:rPr>
                <w:color w:val="0D0D0D"/>
                <w:sz w:val="20"/>
                <w:szCs w:val="20"/>
              </w:rPr>
              <w:t xml:space="preserve"> </w:t>
            </w:r>
            <w:proofErr w:type="spellStart"/>
            <w:r>
              <w:rPr>
                <w:color w:val="0D0D0D"/>
                <w:sz w:val="20"/>
                <w:szCs w:val="20"/>
              </w:rPr>
              <w:t>inference</w:t>
            </w:r>
            <w:proofErr w:type="spellEnd"/>
          </w:p>
        </w:tc>
      </w:tr>
      <w:tr w:rsidR="00E70D9F" w:rsidRPr="00B40EF5" w14:paraId="22206390" w14:textId="77777777" w:rsidTr="009F550F">
        <w:tc>
          <w:tcPr>
            <w:tcW w:w="1815" w:type="dxa"/>
            <w:shd w:val="clear" w:color="auto" w:fill="D9D2E9"/>
            <w:tcMar>
              <w:top w:w="-44" w:type="dxa"/>
              <w:left w:w="-44" w:type="dxa"/>
              <w:bottom w:w="-44" w:type="dxa"/>
              <w:right w:w="-44" w:type="dxa"/>
            </w:tcMar>
          </w:tcPr>
          <w:p w14:paraId="4474E9EC" w14:textId="77777777"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4439B5">
              <w:rPr>
                <w:color w:val="0D0D0D"/>
                <w:sz w:val="20"/>
                <w:szCs w:val="20"/>
              </w:rPr>
              <w:t xml:space="preserve"> </w:t>
            </w:r>
            <w:r w:rsidR="0055381B">
              <w:rPr>
                <w:color w:val="0D0D0D"/>
                <w:sz w:val="20"/>
                <w:szCs w:val="20"/>
              </w:rPr>
              <w:fldChar w:fldCharType="begin"/>
            </w:r>
            <w:r w:rsidR="00086974">
              <w:rPr>
                <w:color w:val="0D0D0D"/>
                <w:sz w:val="20"/>
                <w:szCs w:val="20"/>
              </w:rPr>
              <w:instrText xml:space="preserve"> ADDIN ZOTERO_ITEM CSL_CITATION {"citationID":"a2iat8osgl5","properties":{"formattedCitation":"[41]","plainCitation":"[41]","noteIndex":0},"citationItems":[{"id":6293,"uris":["http://zotero.org/users/13629295/items/IKFDNMU5"],"itemData":{"id":6293,"type":"article-journal","abstract":"The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086974" w:rsidRPr="00086974">
              <w:rPr>
                <w:rFonts w:cs="Arial"/>
                <w:sz w:val="20"/>
              </w:rPr>
              <w:t>[41]</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D9D2E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 xml:space="preserve">Adaptive Multiple </w:t>
            </w:r>
            <w:proofErr w:type="spellStart"/>
            <w:r>
              <w:rPr>
                <w:color w:val="0D0D0D"/>
                <w:sz w:val="20"/>
                <w:szCs w:val="20"/>
              </w:rPr>
              <w:t>Importance</w:t>
            </w:r>
            <w:proofErr w:type="spellEnd"/>
            <w:r>
              <w:rPr>
                <w:color w:val="0D0D0D"/>
                <w:sz w:val="20"/>
                <w:szCs w:val="20"/>
              </w:rPr>
              <w:t xml:space="preserve"> Sampling</w:t>
            </w:r>
          </w:p>
        </w:tc>
        <w:tc>
          <w:tcPr>
            <w:tcW w:w="1800" w:type="dxa"/>
            <w:shd w:val="clear" w:color="auto" w:fill="D9D2E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14:paraId="2D15385F" w14:textId="77777777" w:rsidR="00E70D9F" w:rsidRPr="00703CF5" w:rsidRDefault="00E70D9F" w:rsidP="009F550F">
            <w:pPr>
              <w:widowControl w:val="0"/>
              <w:spacing w:after="0"/>
              <w:jc w:val="left"/>
              <w:rPr>
                <w:color w:val="0D0D0D"/>
                <w:sz w:val="20"/>
                <w:szCs w:val="20"/>
                <w:lang w:val="en-US"/>
              </w:rPr>
            </w:pPr>
          </w:p>
        </w:tc>
      </w:tr>
      <w:tr w:rsidR="00E70D9F" w:rsidRPr="00B40EF5" w14:paraId="2BBCD8CB" w14:textId="77777777" w:rsidTr="009F550F">
        <w:tc>
          <w:tcPr>
            <w:tcW w:w="1815" w:type="dxa"/>
            <w:shd w:val="clear" w:color="auto" w:fill="auto"/>
            <w:tcMar>
              <w:top w:w="-44" w:type="dxa"/>
              <w:left w:w="-44" w:type="dxa"/>
              <w:bottom w:w="-44" w:type="dxa"/>
              <w:right w:w="-44" w:type="dxa"/>
            </w:tcMar>
          </w:tcPr>
          <w:p w14:paraId="4F9856FD"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proofErr w:type="spellStart"/>
            <w:r>
              <w:rPr>
                <w:color w:val="0D0D0D"/>
                <w:sz w:val="20"/>
                <w:szCs w:val="20"/>
              </w:rPr>
              <w:t>weighted</w:t>
            </w:r>
            <w:proofErr w:type="spellEnd"/>
            <w:r>
              <w:rPr>
                <w:color w:val="0D0D0D"/>
                <w:sz w:val="20"/>
                <w:szCs w:val="20"/>
              </w:rPr>
              <w:t xml:space="preserve"> </w:t>
            </w:r>
            <w:proofErr w:type="spellStart"/>
            <w:r>
              <w:rPr>
                <w:color w:val="0D0D0D"/>
                <w:sz w:val="20"/>
                <w:szCs w:val="20"/>
              </w:rPr>
              <w:t>difference</w:t>
            </w:r>
            <w:proofErr w:type="spellEnd"/>
            <w:r>
              <w:rPr>
                <w:color w:val="0D0D0D"/>
                <w:sz w:val="20"/>
                <w:szCs w:val="20"/>
              </w:rPr>
              <w:t xml:space="preserve"> </w:t>
            </w:r>
            <w:proofErr w:type="spellStart"/>
            <w:r>
              <w:rPr>
                <w:color w:val="0D0D0D"/>
                <w:sz w:val="20"/>
                <w:szCs w:val="20"/>
              </w:rPr>
              <w:t>between</w:t>
            </w:r>
            <w:proofErr w:type="spellEnd"/>
            <w:r>
              <w:rPr>
                <w:color w:val="0D0D0D"/>
                <w:sz w:val="20"/>
                <w:szCs w:val="20"/>
              </w:rPr>
              <w:t xml:space="preserve"> </w:t>
            </w:r>
            <w:proofErr w:type="spellStart"/>
            <w:r>
              <w:rPr>
                <w:color w:val="0D0D0D"/>
                <w:sz w:val="20"/>
                <w:szCs w:val="20"/>
              </w:rPr>
              <w:t>prevalence</w:t>
            </w:r>
            <w:proofErr w:type="spellEnd"/>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 xml:space="preserve">1-dimensional </w:t>
            </w:r>
            <w:proofErr w:type="spellStart"/>
            <w:r>
              <w:rPr>
                <w:color w:val="0D0D0D"/>
                <w:sz w:val="20"/>
                <w:szCs w:val="20"/>
              </w:rPr>
              <w:t>minimizer</w:t>
            </w:r>
            <w:proofErr w:type="spellEnd"/>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77777777" w:rsidR="00E70D9F" w:rsidRDefault="00E70D9F" w:rsidP="00C203A1">
            <w:pPr>
              <w:widowControl w:val="0"/>
              <w:spacing w:after="0"/>
              <w:jc w:val="left"/>
              <w:rPr>
                <w:color w:val="0D0D0D"/>
                <w:sz w:val="20"/>
                <w:szCs w:val="20"/>
              </w:rPr>
            </w:pPr>
            <w:r>
              <w:rPr>
                <w:color w:val="0D0D0D"/>
                <w:sz w:val="20"/>
                <w:szCs w:val="20"/>
              </w:rPr>
              <w:t>EMOD-</w:t>
            </w:r>
            <w:proofErr w:type="spellStart"/>
            <w:r>
              <w:rPr>
                <w:color w:val="0D0D0D"/>
                <w:sz w:val="20"/>
                <w:szCs w:val="20"/>
              </w:rPr>
              <w:t>intra</w:t>
            </w:r>
            <w:proofErr w:type="spellEnd"/>
            <w:r>
              <w:rPr>
                <w:color w:val="0D0D0D"/>
                <w:sz w:val="20"/>
                <w:szCs w:val="20"/>
              </w:rPr>
              <w:t xml:space="preserve"> host</w:t>
            </w:r>
            <w:r w:rsidR="004439B5">
              <w:rPr>
                <w:color w:val="0D0D0D"/>
                <w:sz w:val="20"/>
                <w:szCs w:val="20"/>
              </w:rPr>
              <w:t xml:space="preserve">  </w:t>
            </w:r>
            <w:r w:rsidR="004439B5">
              <w:rPr>
                <w:color w:val="0D0D0D"/>
                <w:sz w:val="20"/>
                <w:szCs w:val="20"/>
              </w:rPr>
              <w:fldChar w:fldCharType="begin"/>
            </w:r>
            <w:r w:rsidR="00086974">
              <w:rPr>
                <w:color w:val="0D0D0D"/>
                <w:sz w:val="20"/>
                <w:szCs w:val="20"/>
              </w:rPr>
              <w:instrText xml:space="preserve"> ADDIN ZOTERO_ITEM CSL_CITATION {"citationID":"a1bpsq0gkco","properties":{"formattedCitation":"[42]","plainCitation":"[42]","noteIndex":0},"citationItems":[{"id":48,"uris":["http://zotero.org/users/13629295/items/M9AWGBB8"],"itemData":{"id":48,"type":"article-journal","abstract":"A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086974" w:rsidRPr="00086974">
              <w:rPr>
                <w:rFonts w:cs="Arial"/>
                <w:sz w:val="20"/>
              </w:rPr>
              <w:t>[42]</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 xml:space="preserve">high dimensional </w:t>
            </w:r>
            <w:proofErr w:type="spellStart"/>
            <w:r>
              <w:rPr>
                <w:color w:val="0D0D0D"/>
                <w:sz w:val="20"/>
                <w:szCs w:val="20"/>
              </w:rPr>
              <w:t>inference</w:t>
            </w:r>
            <w:proofErr w:type="spellEnd"/>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proofErr w:type="spellStart"/>
            <w:r>
              <w:rPr>
                <w:color w:val="0D0D0D"/>
                <w:sz w:val="20"/>
                <w:szCs w:val="20"/>
              </w:rPr>
              <w:t>boundary</w:t>
            </w:r>
            <w:proofErr w:type="spellEnd"/>
            <w:r>
              <w:rPr>
                <w:color w:val="0D0D0D"/>
                <w:sz w:val="20"/>
                <w:szCs w:val="20"/>
              </w:rPr>
              <w:t xml:space="preserve">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7F2811FA" w14:textId="77777777" w:rsidR="004439B5" w:rsidRDefault="00D36785">
      <w:pPr>
        <w:ind w:right="117"/>
        <w:rPr>
          <w:lang w:val="en-US"/>
        </w:rPr>
      </w:pPr>
      <w:r w:rsidRPr="00703CF5">
        <w:rPr>
          <w:b/>
          <w:lang w:val="en-US"/>
        </w:rPr>
        <w:lastRenderedPageBreak/>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w:t>
      </w:r>
      <w:proofErr w:type="spellStart"/>
      <w:r w:rsidR="00653C63">
        <w:rPr>
          <w:lang w:val="en-US"/>
        </w:rPr>
        <w:t>OpenMalaria</w:t>
      </w:r>
      <w:proofErr w:type="spellEnd"/>
      <w:r w:rsidR="00653C63">
        <w:rPr>
          <w:lang w:val="en-US"/>
        </w:rPr>
        <w:t xml:space="preserve"> Ghana model.</w:t>
      </w:r>
      <w:r w:rsidRPr="00703CF5">
        <w:rPr>
          <w:lang w:val="en-US"/>
        </w:rPr>
        <w:t xml:space="preserve"> Complete documentation of methodologies, code, and algorithms used in t</w:t>
      </w:r>
      <w:r w:rsidR="004439B5">
        <w:rPr>
          <w:lang w:val="en-US"/>
        </w:rPr>
        <w:t>he framework will be public on G</w:t>
      </w:r>
      <w:r w:rsidR="00653C63">
        <w:rPr>
          <w:lang w:val="en-US"/>
        </w:rPr>
        <w:t>itH</w:t>
      </w:r>
      <w:r w:rsidRPr="00703CF5">
        <w:rPr>
          <w:lang w:val="en-US"/>
        </w:rPr>
        <w:t>ub</w:t>
      </w:r>
      <w:r w:rsidR="004439B5">
        <w:rPr>
          <w:lang w:val="en-US"/>
        </w:rPr>
        <w:t>.</w:t>
      </w:r>
    </w:p>
    <w:p w14:paraId="3F46B242" w14:textId="77777777" w:rsidR="002A1BD8" w:rsidRPr="00703CF5" w:rsidRDefault="00D36785">
      <w:pPr>
        <w:ind w:right="117"/>
        <w:rPr>
          <w:lang w:val="en-US"/>
        </w:rPr>
      </w:pPr>
      <w:r w:rsidRPr="00703CF5">
        <w:rPr>
          <w:b/>
          <w:lang w:val="en-US"/>
        </w:rPr>
        <w:t xml:space="preserve">Risks and their mitigation: </w:t>
      </w:r>
      <w:r w:rsidRPr="00703CF5">
        <w:rPr>
          <w:lang w:val="en-US"/>
        </w:rPr>
        <w:t xml:space="preserve">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w:t>
      </w:r>
      <w:proofErr w:type="spellStart"/>
      <w:r w:rsidRPr="00703CF5">
        <w:rPr>
          <w:lang w:val="en-US"/>
        </w:rPr>
        <w:t>OpenMalaria</w:t>
      </w:r>
      <w:proofErr w:type="spellEnd"/>
      <w:r w:rsidR="00A17148">
        <w:rPr>
          <w:lang w:val="en-US"/>
        </w:rPr>
        <w:t xml:space="preserve"> </w:t>
      </w:r>
      <w:r w:rsidR="00A17148">
        <w:rPr>
          <w:lang w:val="en-US"/>
        </w:rPr>
        <w:fldChar w:fldCharType="begin"/>
      </w:r>
      <w:r w:rsidR="00585791">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585791" w:rsidRPr="00585791">
        <w:rPr>
          <w:rFonts w:cs="Arial"/>
          <w:lang w:val="en-US"/>
        </w:rPr>
        <w:t>[36]</w:t>
      </w:r>
      <w:r w:rsidR="00A17148">
        <w:rPr>
          <w:lang w:val="en-US"/>
        </w:rPr>
        <w:fldChar w:fldCharType="end"/>
      </w:r>
      <w:r w:rsidRPr="00703CF5">
        <w:rPr>
          <w:lang w:val="en-US"/>
        </w:rPr>
        <w:t>.</w:t>
      </w:r>
    </w:p>
    <w:p w14:paraId="1631735B" w14:textId="77777777" w:rsidR="002A1BD8" w:rsidRPr="00703CF5" w:rsidRDefault="002A1BD8">
      <w:pPr>
        <w:ind w:right="117"/>
        <w:rPr>
          <w:b/>
          <w:lang w:val="en-US"/>
        </w:rPr>
      </w:pPr>
    </w:p>
    <w:p w14:paraId="02233AAF" w14:textId="77777777" w:rsidR="002A1BD8" w:rsidRDefault="00D36785" w:rsidP="00862195">
      <w:pPr>
        <w:pStyle w:val="Heading2"/>
        <w:numPr>
          <w:ilvl w:val="1"/>
          <w:numId w:val="6"/>
        </w:numPr>
        <w:tabs>
          <w:tab w:val="left" w:pos="851"/>
          <w:tab w:val="left" w:pos="851"/>
        </w:tabs>
        <w:rPr>
          <w:color w:val="468AB2"/>
          <w:sz w:val="22"/>
          <w:szCs w:val="22"/>
        </w:rPr>
      </w:pPr>
      <w:bookmarkStart w:id="45" w:name="_Toc172629698"/>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3</w:t>
      </w:r>
      <w:bookmarkEnd w:id="45"/>
    </w:p>
    <w:p w14:paraId="1C8F1023" w14:textId="77777777"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commentRangeStart w:id="46"/>
      <w:r w:rsidRPr="00703CF5">
        <w:rPr>
          <w:lang w:val="en-US"/>
        </w:rPr>
        <w:t xml:space="preserve">ITNs, SMC and vaccines </w:t>
      </w:r>
      <w:commentRangeEnd w:id="46"/>
      <w:r w:rsidR="00AA04B4">
        <w:rPr>
          <w:rStyle w:val="CommentReference"/>
        </w:rPr>
        <w:commentReference w:id="46"/>
      </w:r>
      <w:r w:rsidRPr="00703CF5">
        <w:rPr>
          <w:lang w:val="en-US"/>
        </w:rPr>
        <w:t>(RTS</w:t>
      </w:r>
      <w:proofErr w:type="gramStart"/>
      <w:r w:rsidRPr="00703CF5">
        <w:rPr>
          <w:lang w:val="en-US"/>
        </w:rPr>
        <w:t>,S</w:t>
      </w:r>
      <w:proofErr w:type="gramEnd"/>
      <w:r w:rsidRPr="00703CF5">
        <w:rPr>
          <w:lang w:val="en-US"/>
        </w:rPr>
        <w:t xml:space="preserve">, R21). In particular, we will focus on exploring if the geographic extension of vaccination and/or the switch to </w:t>
      </w:r>
      <w:proofErr w:type="spellStart"/>
      <w:r w:rsidRPr="00703CF5">
        <w:rPr>
          <w:lang w:val="en-US"/>
        </w:rPr>
        <w:t>Intercepter</w:t>
      </w:r>
      <w:proofErr w:type="spellEnd"/>
      <w:r w:rsidRPr="00703CF5">
        <w:rPr>
          <w:lang w:val="en-US"/>
        </w:rPr>
        <w:t xml:space="preserve"> G2 </w:t>
      </w:r>
      <w:proofErr w:type="spellStart"/>
      <w:r w:rsidRPr="00703CF5">
        <w:rPr>
          <w:lang w:val="en-US"/>
        </w:rPr>
        <w:t>bednets</w:t>
      </w:r>
      <w:proofErr w:type="spellEnd"/>
      <w:r w:rsidRPr="00703CF5">
        <w:rPr>
          <w:lang w:val="en-US"/>
        </w:rPr>
        <w:t xml:space="preserve">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Pr="00703CF5">
        <w:rPr>
          <w:lang w:val="en-US"/>
        </w:rPr>
        <w:t xml:space="preserve">e. all interventions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simulated for all districts and Intervention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14:paraId="376AC9E9"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14:paraId="16D0CD28" w14:textId="77777777" w:rsidR="002A1BD8" w:rsidRPr="00703CF5" w:rsidRDefault="00D36785">
      <w:pPr>
        <w:ind w:right="117"/>
        <w:rPr>
          <w:lang w:val="en-US"/>
        </w:rPr>
      </w:pPr>
      <w:r w:rsidRPr="00703CF5">
        <w:rPr>
          <w:b/>
          <w:lang w:val="en-US"/>
        </w:rPr>
        <w:t xml:space="preserve">Outputs and deliverables: </w:t>
      </w:r>
      <w:r w:rsidRPr="00703CF5">
        <w:rPr>
          <w:lang w:val="en-US"/>
        </w:rPr>
        <w:t>Outputs from objective 3 need to address expectations of various stakeholders such as the Ghana NMEP, Global Fund and WHO, but also result in a scientific publication. We will also provide detailed reports with particular emphasis on po</w:t>
      </w:r>
      <w:r w:rsidR="0061667B">
        <w:rPr>
          <w:lang w:val="en-US"/>
        </w:rPr>
        <w:t>licy implications for non-model</w:t>
      </w:r>
      <w:r w:rsidRPr="00703CF5">
        <w:rPr>
          <w:lang w:val="en-US"/>
        </w:rPr>
        <w:t xml:space="preserve">ers. </w:t>
      </w:r>
    </w:p>
    <w:p w14:paraId="635B4561" w14:textId="77777777" w:rsidR="002A1BD8" w:rsidRPr="00703CF5" w:rsidRDefault="00D36785">
      <w:pPr>
        <w:ind w:right="117"/>
        <w:rPr>
          <w:b/>
          <w:lang w:val="en-US"/>
        </w:rPr>
      </w:pPr>
      <w:r w:rsidRPr="00703CF5">
        <w:rPr>
          <w:b/>
          <w:lang w:val="en-US"/>
        </w:rPr>
        <w:t>Risks and their mitigation:</w:t>
      </w:r>
    </w:p>
    <w:p w14:paraId="3F818FE0"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w:t>
      </w:r>
      <w:proofErr w:type="spellStart"/>
      <w:r w:rsidRPr="00703CF5">
        <w:rPr>
          <w:lang w:val="en-US"/>
        </w:rPr>
        <w:t>OpenMalaria</w:t>
      </w:r>
      <w:proofErr w:type="spellEnd"/>
      <w:r w:rsidRPr="00703CF5">
        <w:rPr>
          <w:lang w:val="en-US"/>
        </w:rPr>
        <w:t xml:space="preserve"> and so including R21 will depend on getting the parameterization within the </w:t>
      </w:r>
      <w:r w:rsidR="003658AD" w:rsidRPr="00703CF5">
        <w:rPr>
          <w:lang w:val="en-US"/>
        </w:rPr>
        <w:t>period</w:t>
      </w:r>
      <w:r w:rsidRPr="00703CF5">
        <w:rPr>
          <w:lang w:val="en-US"/>
        </w:rPr>
        <w:t xml:space="preserve"> of this PhD.</w:t>
      </w:r>
    </w:p>
    <w:p w14:paraId="687964F5" w14:textId="77777777" w:rsidR="002A1BD8" w:rsidRPr="00703CF5" w:rsidRDefault="002A1BD8">
      <w:pPr>
        <w:ind w:right="117"/>
        <w:rPr>
          <w:b/>
          <w:lang w:val="en-US"/>
        </w:rPr>
      </w:pPr>
    </w:p>
    <w:p w14:paraId="1422EA04"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47" w:name="_Toc172629699"/>
      <w:r>
        <w:rPr>
          <w:sz w:val="22"/>
          <w:szCs w:val="22"/>
        </w:rPr>
        <w:t>ETHICAL ISSUES</w:t>
      </w:r>
      <w:bookmarkEnd w:id="47"/>
    </w:p>
    <w:p w14:paraId="1A785B38"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48" w:name="_Toc172629700"/>
      <w:r w:rsidRPr="00703CF5">
        <w:rPr>
          <w:sz w:val="22"/>
          <w:szCs w:val="22"/>
          <w:lang w:val="en-US"/>
        </w:rPr>
        <w:lastRenderedPageBreak/>
        <w:t>LIST OF TENTATIVE TITLES OF MANUSCRIPTS</w:t>
      </w:r>
      <w:bookmarkEnd w:id="48"/>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14:paraId="5134E051" w14:textId="77777777">
        <w:trPr>
          <w:cantSplit/>
        </w:trPr>
        <w:tc>
          <w:tcPr>
            <w:tcW w:w="1261" w:type="dxa"/>
            <w:shd w:val="clear" w:color="auto" w:fill="9FC5E8"/>
            <w:tcMar>
              <w:top w:w="100" w:type="dxa"/>
              <w:left w:w="100" w:type="dxa"/>
              <w:bottom w:w="100" w:type="dxa"/>
              <w:right w:w="100" w:type="dxa"/>
            </w:tcMar>
          </w:tcPr>
          <w:p w14:paraId="08187986"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Objective</w:t>
            </w:r>
            <w:proofErr w:type="spellEnd"/>
          </w:p>
        </w:tc>
        <w:tc>
          <w:tcPr>
            <w:tcW w:w="4672" w:type="dxa"/>
            <w:shd w:val="clear" w:color="auto" w:fill="9FC5E8"/>
            <w:tcMar>
              <w:top w:w="100" w:type="dxa"/>
              <w:left w:w="100" w:type="dxa"/>
              <w:bottom w:w="100" w:type="dxa"/>
              <w:right w:w="100" w:type="dxa"/>
            </w:tcMar>
          </w:tcPr>
          <w:p w14:paraId="2DFAAC00"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Manuscript</w:t>
            </w:r>
            <w:proofErr w:type="spellEnd"/>
            <w:r>
              <w:rPr>
                <w:b/>
                <w:sz w:val="18"/>
                <w:szCs w:val="18"/>
              </w:rPr>
              <w:t xml:space="preserve"> Title</w:t>
            </w:r>
          </w:p>
        </w:tc>
        <w:tc>
          <w:tcPr>
            <w:tcW w:w="3402" w:type="dxa"/>
            <w:shd w:val="clear" w:color="auto" w:fill="9FC5E8"/>
            <w:tcMar>
              <w:top w:w="100" w:type="dxa"/>
              <w:left w:w="100" w:type="dxa"/>
              <w:bottom w:w="100" w:type="dxa"/>
              <w:right w:w="100" w:type="dxa"/>
            </w:tcMar>
          </w:tcPr>
          <w:p w14:paraId="04A536D3"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Authors</w:t>
            </w:r>
            <w:proofErr w:type="spellEnd"/>
          </w:p>
        </w:tc>
      </w:tr>
      <w:tr w:rsidR="002A1BD8" w14:paraId="6F3DDD85" w14:textId="77777777">
        <w:trPr>
          <w:cantSplit/>
        </w:trPr>
        <w:tc>
          <w:tcPr>
            <w:tcW w:w="1261" w:type="dxa"/>
            <w:shd w:val="clear" w:color="auto" w:fill="auto"/>
            <w:tcMar>
              <w:top w:w="100" w:type="dxa"/>
              <w:left w:w="100" w:type="dxa"/>
              <w:bottom w:w="100" w:type="dxa"/>
              <w:right w:w="100" w:type="dxa"/>
            </w:tcMar>
          </w:tcPr>
          <w:p w14:paraId="748E6EF2" w14:textId="77777777"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14:paraId="17432CDB" w14:textId="77777777" w:rsidR="002A1BD8" w:rsidRPr="00703CF5" w:rsidRDefault="00D36785">
            <w:pPr>
              <w:widowControl w:val="0"/>
              <w:pBdr>
                <w:top w:val="nil"/>
                <w:left w:val="nil"/>
                <w:bottom w:val="nil"/>
                <w:right w:val="nil"/>
                <w:between w:val="nil"/>
              </w:pBdr>
              <w:spacing w:after="0"/>
              <w:jc w:val="left"/>
              <w:rPr>
                <w:sz w:val="18"/>
                <w:szCs w:val="18"/>
                <w:lang w:val="en-US"/>
              </w:rPr>
            </w:pPr>
            <w:r w:rsidRPr="00703CF5">
              <w:rPr>
                <w:sz w:val="18"/>
                <w:szCs w:val="18"/>
                <w:lang w:val="en-US"/>
              </w:rPr>
              <w:t xml:space="preserve">Determining </w:t>
            </w:r>
            <w:commentRangeStart w:id="49"/>
            <w:r w:rsidRPr="00703CF5">
              <w:rPr>
                <w:sz w:val="18"/>
                <w:szCs w:val="18"/>
                <w:lang w:val="en-US"/>
              </w:rPr>
              <w:t xml:space="preserve">Important </w:t>
            </w:r>
            <w:commentRangeEnd w:id="49"/>
            <w:r w:rsidR="00AA04B4">
              <w:rPr>
                <w:rStyle w:val="CommentReference"/>
              </w:rPr>
              <w:commentReference w:id="49"/>
            </w:r>
            <w:r w:rsidRPr="00703CF5">
              <w:rPr>
                <w:sz w:val="18"/>
                <w:szCs w:val="18"/>
                <w:lang w:val="en-US"/>
              </w:rPr>
              <w:t>Parameters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14:paraId="071C999D"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 xml:space="preserve">Christian </w:t>
            </w:r>
            <w:proofErr w:type="spellStart"/>
            <w:r>
              <w:rPr>
                <w:sz w:val="18"/>
                <w:szCs w:val="18"/>
              </w:rPr>
              <w:t>Lengeler</w:t>
            </w:r>
            <w:proofErr w:type="spellEnd"/>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14:paraId="0FEC298B" w14:textId="77777777">
        <w:trPr>
          <w:cantSplit/>
        </w:trPr>
        <w:tc>
          <w:tcPr>
            <w:tcW w:w="1261" w:type="dxa"/>
            <w:shd w:val="clear" w:color="auto" w:fill="auto"/>
            <w:tcMar>
              <w:top w:w="100" w:type="dxa"/>
              <w:left w:w="100" w:type="dxa"/>
              <w:bottom w:w="100" w:type="dxa"/>
              <w:right w:w="100" w:type="dxa"/>
            </w:tcMar>
          </w:tcPr>
          <w:p w14:paraId="33682E14" w14:textId="77777777"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14:paraId="3EBC8B5C" w14:textId="77777777"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14:paraId="623B16F2"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 xml:space="preserve">, </w:t>
            </w:r>
            <w:r w:rsidR="00DD3847">
              <w:rPr>
                <w:sz w:val="18"/>
                <w:szCs w:val="18"/>
              </w:rPr>
              <w:t>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14:paraId="537F4A07" w14:textId="77777777">
        <w:trPr>
          <w:cantSplit/>
        </w:trPr>
        <w:tc>
          <w:tcPr>
            <w:tcW w:w="1261" w:type="dxa"/>
            <w:shd w:val="clear" w:color="auto" w:fill="auto"/>
            <w:tcMar>
              <w:top w:w="100" w:type="dxa"/>
              <w:left w:w="100" w:type="dxa"/>
              <w:bottom w:w="100" w:type="dxa"/>
              <w:right w:w="100" w:type="dxa"/>
            </w:tcMar>
          </w:tcPr>
          <w:p w14:paraId="720274FD" w14:textId="77777777"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14:paraId="634EF04A" w14:textId="77777777" w:rsidR="002A1BD8" w:rsidRPr="00703CF5" w:rsidRDefault="00D36785">
            <w:pPr>
              <w:widowControl w:val="0"/>
              <w:pBdr>
                <w:top w:val="nil"/>
                <w:left w:val="nil"/>
                <w:bottom w:val="nil"/>
                <w:right w:val="nil"/>
                <w:between w:val="nil"/>
              </w:pBdr>
              <w:spacing w:after="0"/>
              <w:ind w:left="0"/>
              <w:jc w:val="left"/>
              <w:rPr>
                <w:sz w:val="18"/>
                <w:szCs w:val="18"/>
                <w:lang w:val="en-US"/>
              </w:rPr>
            </w:pPr>
            <w:commentRangeStart w:id="50"/>
            <w:proofErr w:type="spellStart"/>
            <w:r w:rsidRPr="00703CF5">
              <w:rPr>
                <w:sz w:val="18"/>
                <w:szCs w:val="18"/>
                <w:lang w:val="en-US"/>
              </w:rPr>
              <w:t>Prioritisation</w:t>
            </w:r>
            <w:proofErr w:type="spellEnd"/>
            <w:r w:rsidRPr="00703CF5">
              <w:rPr>
                <w:sz w:val="18"/>
                <w:szCs w:val="18"/>
                <w:lang w:val="en-US"/>
              </w:rPr>
              <w:t xml:space="preserve"> of vaccination in Ghana to reach malaria control targets: A </w:t>
            </w:r>
            <w:commentRangeEnd w:id="50"/>
            <w:r w:rsidR="00AA04B4">
              <w:rPr>
                <w:rStyle w:val="CommentReference"/>
              </w:rPr>
              <w:commentReference w:id="50"/>
            </w:r>
            <w:r w:rsidRPr="00703CF5">
              <w:rPr>
                <w:sz w:val="18"/>
                <w:szCs w:val="18"/>
                <w:lang w:val="en-US"/>
              </w:rPr>
              <w:t>modelling study.</w:t>
            </w:r>
          </w:p>
        </w:tc>
        <w:tc>
          <w:tcPr>
            <w:tcW w:w="3402" w:type="dxa"/>
            <w:shd w:val="clear" w:color="auto" w:fill="auto"/>
            <w:tcMar>
              <w:top w:w="100" w:type="dxa"/>
              <w:left w:w="100" w:type="dxa"/>
              <w:bottom w:w="100" w:type="dxa"/>
              <w:right w:w="100" w:type="dxa"/>
            </w:tcMar>
          </w:tcPr>
          <w:p w14:paraId="666533C0"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w:t>
            </w:r>
            <w:r w:rsidR="00DD3847">
              <w:rPr>
                <w:sz w:val="18"/>
                <w:szCs w:val="18"/>
              </w:rPr>
              <w:t xml:space="preserve"> 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bl>
    <w:p w14:paraId="5547E35B" w14:textId="77777777" w:rsidR="002A1BD8" w:rsidRDefault="002A1BD8">
      <w:pPr>
        <w:ind w:left="720"/>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1" w:name="_Toc172629701"/>
      <w:r>
        <w:rPr>
          <w:sz w:val="22"/>
          <w:szCs w:val="22"/>
        </w:rPr>
        <w:t>TIMEPLAN WITH MILESTONES</w:t>
      </w:r>
      <w:bookmarkEnd w:id="51"/>
    </w:p>
    <w:p w14:paraId="48442475" w14:textId="77777777"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14:paraId="6F49B138" w14:textId="77777777"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7777777" w:rsidR="002A1BD8" w:rsidRDefault="00D36785">
            <w:pPr>
              <w:widowControl w:val="0"/>
              <w:pBdr>
                <w:top w:val="nil"/>
                <w:left w:val="nil"/>
                <w:bottom w:val="nil"/>
                <w:right w:val="nil"/>
                <w:between w:val="nil"/>
              </w:pBdr>
              <w:spacing w:after="0"/>
              <w:jc w:val="center"/>
              <w:rPr>
                <w:b/>
              </w:rPr>
            </w:pPr>
            <w:r>
              <w:rPr>
                <w:b/>
              </w:rPr>
              <w:t xml:space="preserve">Main </w:t>
            </w:r>
            <w:proofErr w:type="spellStart"/>
            <w:r>
              <w:rPr>
                <w:b/>
              </w:rPr>
              <w:t>activity</w:t>
            </w:r>
            <w:proofErr w:type="spellEnd"/>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2A1BD8" w:rsidRDefault="00D36785">
            <w:pPr>
              <w:widowControl w:val="0"/>
              <w:pBdr>
                <w:top w:val="nil"/>
                <w:left w:val="nil"/>
                <w:bottom w:val="nil"/>
                <w:right w:val="nil"/>
                <w:between w:val="nil"/>
              </w:pBdr>
              <w:spacing w:after="0"/>
              <w:jc w:val="center"/>
              <w:rPr>
                <w:b/>
              </w:rPr>
            </w:pPr>
            <w:r>
              <w:rPr>
                <w:b/>
              </w:rPr>
              <w:t>2026</w:t>
            </w:r>
          </w:p>
        </w:tc>
      </w:tr>
      <w:tr w:rsidR="002A1BD8" w14:paraId="7EE99581" w14:textId="77777777"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2A1BD8" w:rsidRDefault="00D36785">
            <w:pPr>
              <w:widowControl w:val="0"/>
              <w:pBdr>
                <w:top w:val="nil"/>
                <w:left w:val="nil"/>
                <w:bottom w:val="nil"/>
                <w:right w:val="nil"/>
                <w:between w:val="nil"/>
              </w:pBdr>
              <w:spacing w:after="0"/>
              <w:jc w:val="left"/>
              <w:rPr>
                <w:b/>
              </w:rPr>
            </w:pPr>
            <w:r>
              <w:rPr>
                <w:b/>
              </w:rPr>
              <w:t>Q4</w:t>
            </w:r>
          </w:p>
        </w:tc>
      </w:tr>
      <w:tr w:rsidR="002A1BD8" w14:paraId="208FD892" w14:textId="77777777"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51E1D2" w14:textId="77777777" w:rsidR="002A1BD8" w:rsidRDefault="00D36785">
            <w:pPr>
              <w:widowControl w:val="0"/>
              <w:pBdr>
                <w:top w:val="nil"/>
                <w:left w:val="nil"/>
                <w:bottom w:val="nil"/>
                <w:right w:val="nil"/>
                <w:between w:val="nil"/>
              </w:pBdr>
              <w:spacing w:after="0"/>
              <w:jc w:val="left"/>
            </w:pPr>
            <w:proofErr w:type="spellStart"/>
            <w:r>
              <w:t>Proposal</w:t>
            </w:r>
            <w:proofErr w:type="spellEnd"/>
            <w:r>
              <w:t xml:space="preserve">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2A1BD8" w:rsidRDefault="002A1BD8">
            <w:pPr>
              <w:widowControl w:val="0"/>
              <w:pBdr>
                <w:top w:val="nil"/>
                <w:left w:val="nil"/>
                <w:bottom w:val="nil"/>
                <w:right w:val="nil"/>
                <w:between w:val="nil"/>
              </w:pBdr>
              <w:spacing w:after="0"/>
              <w:jc w:val="left"/>
            </w:pPr>
          </w:p>
        </w:tc>
      </w:tr>
      <w:tr w:rsidR="002A1BD8" w14:paraId="34C9952B" w14:textId="77777777"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49741D99" w14:textId="77777777"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06A05824" w14:textId="77777777" w:rsidR="002A1BD8" w:rsidRDefault="00D36785">
            <w:pPr>
              <w:widowControl w:val="0"/>
              <w:pBdr>
                <w:top w:val="nil"/>
                <w:left w:val="nil"/>
                <w:bottom w:val="nil"/>
                <w:right w:val="nil"/>
                <w:between w:val="nil"/>
              </w:pBdr>
              <w:spacing w:after="0"/>
              <w:jc w:val="left"/>
            </w:pPr>
            <w:proofErr w:type="spellStart"/>
            <w:r>
              <w:t>OpenMalaria</w:t>
            </w:r>
            <w:proofErr w:type="spellEnd"/>
            <w:r>
              <w:t xml:space="preserve"> </w:t>
            </w:r>
            <w:proofErr w:type="spellStart"/>
            <w:r>
              <w:t>training</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2A1BD8" w:rsidRDefault="002A1BD8">
            <w:pPr>
              <w:widowControl w:val="0"/>
              <w:pBdr>
                <w:top w:val="nil"/>
                <w:left w:val="nil"/>
                <w:bottom w:val="nil"/>
                <w:right w:val="nil"/>
                <w:between w:val="nil"/>
              </w:pBdr>
              <w:spacing w:after="0"/>
              <w:jc w:val="left"/>
            </w:pPr>
          </w:p>
        </w:tc>
      </w:tr>
      <w:tr w:rsidR="002A1BD8" w:rsidRPr="00B40EF5" w14:paraId="1C71E646"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346C74B4"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14:paraId="3FC5EE50"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14:paraId="20F97107"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53897B41"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589BBEE7"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69F79BF3" w14:textId="77777777"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2A1BD8" w:rsidRDefault="002A1BD8">
            <w:pPr>
              <w:widowControl w:val="0"/>
              <w:pBdr>
                <w:top w:val="nil"/>
                <w:left w:val="nil"/>
                <w:bottom w:val="nil"/>
                <w:right w:val="nil"/>
                <w:between w:val="nil"/>
              </w:pBdr>
              <w:spacing w:after="0"/>
              <w:jc w:val="left"/>
            </w:pPr>
          </w:p>
        </w:tc>
      </w:tr>
      <w:tr w:rsidR="002A1BD8" w:rsidRPr="00B40EF5" w14:paraId="6A7795E8" w14:textId="7777777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5C4A574F" w14:textId="77777777"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2B0464B7"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4DFF8619"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08BEE051"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1DB040A5" w14:textId="77777777"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2A1BD8" w:rsidRDefault="002A1BD8">
            <w:pPr>
              <w:widowControl w:val="0"/>
              <w:pBdr>
                <w:top w:val="nil"/>
                <w:left w:val="nil"/>
                <w:bottom w:val="nil"/>
                <w:right w:val="nil"/>
                <w:between w:val="nil"/>
              </w:pBdr>
              <w:spacing w:after="0"/>
              <w:jc w:val="left"/>
            </w:pPr>
          </w:p>
        </w:tc>
      </w:tr>
      <w:tr w:rsidR="002A1BD8" w14:paraId="0C73E47B" w14:textId="77777777"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EC84160" w14:textId="77777777"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4380E6FA" w14:textId="77777777" w:rsidR="002A1BD8" w:rsidRDefault="00D36785">
            <w:pPr>
              <w:widowControl w:val="0"/>
              <w:pBdr>
                <w:top w:val="nil"/>
                <w:left w:val="nil"/>
                <w:bottom w:val="nil"/>
                <w:right w:val="nil"/>
                <w:between w:val="nil"/>
              </w:pBdr>
              <w:spacing w:after="0"/>
              <w:jc w:val="left"/>
            </w:pPr>
            <w:r>
              <w:t xml:space="preserve">Scenario Modeling </w:t>
            </w:r>
            <w:proofErr w:type="spellStart"/>
            <w:r>
              <w:t>and</w:t>
            </w:r>
            <w:proofErr w:type="spellEnd"/>
            <w:r>
              <w:t xml:space="preserve"> </w:t>
            </w:r>
            <w:proofErr w:type="spellStart"/>
            <w:r>
              <w:t>analysis</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2A1BD8" w:rsidRDefault="002A1BD8">
            <w:pPr>
              <w:widowControl w:val="0"/>
              <w:pBdr>
                <w:top w:val="nil"/>
                <w:left w:val="nil"/>
                <w:bottom w:val="nil"/>
                <w:right w:val="nil"/>
                <w:between w:val="nil"/>
              </w:pBdr>
              <w:spacing w:after="0"/>
              <w:jc w:val="left"/>
            </w:pPr>
          </w:p>
        </w:tc>
      </w:tr>
      <w:tr w:rsidR="002A1BD8" w14:paraId="2F844B28" w14:textId="77777777"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063C1A85" w14:textId="77777777"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2A1BD8" w:rsidRDefault="002A1BD8">
            <w:pPr>
              <w:widowControl w:val="0"/>
              <w:pBdr>
                <w:top w:val="nil"/>
                <w:left w:val="nil"/>
                <w:bottom w:val="nil"/>
                <w:right w:val="nil"/>
                <w:between w:val="nil"/>
              </w:pBdr>
              <w:spacing w:after="0"/>
              <w:jc w:val="left"/>
            </w:pPr>
          </w:p>
        </w:tc>
      </w:tr>
      <w:tr w:rsidR="002A1BD8" w14:paraId="1AA03E4C" w14:textId="77777777"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192AFF" w14:textId="77777777" w:rsidR="002A1BD8" w:rsidRDefault="00D36785">
            <w:pPr>
              <w:widowControl w:val="0"/>
              <w:pBdr>
                <w:top w:val="nil"/>
                <w:left w:val="nil"/>
                <w:bottom w:val="nil"/>
                <w:right w:val="nil"/>
                <w:between w:val="nil"/>
              </w:pBdr>
              <w:spacing w:after="0"/>
              <w:jc w:val="left"/>
            </w:pPr>
            <w:r>
              <w:t xml:space="preserve">Thesis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6B4522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2A1BD8" w:rsidRDefault="002A1BD8">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52" w:name="_Toc172629702"/>
      <w:r>
        <w:rPr>
          <w:sz w:val="22"/>
          <w:szCs w:val="22"/>
        </w:rPr>
        <w:t>COLLABORATION AND SUPPORT</w:t>
      </w:r>
      <w:bookmarkEnd w:id="52"/>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 xml:space="preserve">Modeling support: Dr. Emilie </w:t>
      </w:r>
      <w:proofErr w:type="spellStart"/>
      <w:r w:rsidRPr="00703CF5">
        <w:rPr>
          <w:lang w:val="en-US"/>
        </w:rPr>
        <w:t>Pothin</w:t>
      </w:r>
      <w:proofErr w:type="spellEnd"/>
      <w:r w:rsidRPr="00703CF5">
        <w:rPr>
          <w:lang w:val="en-US"/>
        </w:rPr>
        <w:t xml:space="preserve">, Dr. Christian </w:t>
      </w:r>
      <w:proofErr w:type="spellStart"/>
      <w:r w:rsidRPr="00703CF5">
        <w:rPr>
          <w:lang w:val="en-US"/>
        </w:rPr>
        <w:t>Selinger</w:t>
      </w:r>
      <w:proofErr w:type="spellEnd"/>
    </w:p>
    <w:p w14:paraId="529CB8FA" w14:textId="77777777" w:rsidR="002A1BD8" w:rsidRDefault="00D36785">
      <w:pPr>
        <w:numPr>
          <w:ilvl w:val="0"/>
          <w:numId w:val="3"/>
        </w:numPr>
      </w:pPr>
      <w:proofErr w:type="spellStart"/>
      <w:r>
        <w:t>Epidemiology</w:t>
      </w:r>
      <w:proofErr w:type="spellEnd"/>
      <w:r>
        <w:t xml:space="preserve"> </w:t>
      </w:r>
      <w:proofErr w:type="spellStart"/>
      <w:r>
        <w:t>support</w:t>
      </w:r>
      <w:proofErr w:type="spellEnd"/>
      <w:r>
        <w:t xml:space="preserve">: Prof. Dr. Christian </w:t>
      </w:r>
      <w:proofErr w:type="spellStart"/>
      <w:r>
        <w:t>Lengeler</w:t>
      </w:r>
      <w:proofErr w:type="spellEnd"/>
      <w:r>
        <w:t xml:space="preserve"> </w:t>
      </w:r>
    </w:p>
    <w:p w14:paraId="6171249D" w14:textId="77777777" w:rsidR="002A1BD8" w:rsidRDefault="00D36785">
      <w:pPr>
        <w:rPr>
          <w:b/>
        </w:rPr>
      </w:pPr>
      <w:proofErr w:type="spellStart"/>
      <w:r>
        <w:rPr>
          <w:b/>
        </w:rPr>
        <w:t>External</w:t>
      </w:r>
      <w:proofErr w:type="spellEnd"/>
      <w:r>
        <w:rPr>
          <w:b/>
        </w:rPr>
        <w:t xml:space="preserve"> (Ghana):</w:t>
      </w:r>
    </w:p>
    <w:p w14:paraId="4C96740D" w14:textId="77777777" w:rsidR="002A1BD8" w:rsidRPr="00703CF5" w:rsidRDefault="00D36785">
      <w:pPr>
        <w:numPr>
          <w:ilvl w:val="0"/>
          <w:numId w:val="4"/>
        </w:numPr>
        <w:rPr>
          <w:lang w:val="en-US"/>
        </w:rPr>
      </w:pPr>
      <w:r w:rsidRPr="00703CF5">
        <w:rPr>
          <w:lang w:val="en-US"/>
        </w:rPr>
        <w:t xml:space="preserve">Public Health: Prof. Evelyn </w:t>
      </w:r>
      <w:proofErr w:type="spellStart"/>
      <w:r w:rsidRPr="00703CF5">
        <w:rPr>
          <w:lang w:val="en-US"/>
        </w:rPr>
        <w:t>Ansah</w:t>
      </w:r>
      <w:proofErr w:type="spellEnd"/>
      <w:r w:rsidRPr="00703CF5">
        <w:rPr>
          <w:lang w:val="en-US"/>
        </w:rPr>
        <w:t xml:space="preserve"> (UHAS)</w:t>
      </w:r>
    </w:p>
    <w:p w14:paraId="42EEE878" w14:textId="77777777" w:rsidR="002A1BD8" w:rsidRPr="00703CF5" w:rsidRDefault="00D36785">
      <w:pPr>
        <w:numPr>
          <w:ilvl w:val="0"/>
          <w:numId w:val="4"/>
        </w:numPr>
        <w:rPr>
          <w:lang w:val="en-US"/>
        </w:rPr>
      </w:pPr>
      <w:r w:rsidRPr="00703CF5">
        <w:rPr>
          <w:lang w:val="en-US"/>
        </w:rPr>
        <w:lastRenderedPageBreak/>
        <w:t>Mathematics/modeling: Dr. Rhoda Hawkins (AIMS-Ghana)</w:t>
      </w:r>
    </w:p>
    <w:p w14:paraId="625923F3" w14:textId="77777777" w:rsidR="002A1BD8" w:rsidRDefault="00D36785">
      <w:pPr>
        <w:rPr>
          <w:b/>
        </w:rPr>
      </w:pPr>
      <w:r>
        <w:rPr>
          <w:b/>
        </w:rPr>
        <w:t xml:space="preserve">Data </w:t>
      </w:r>
      <w:proofErr w:type="spellStart"/>
      <w:r>
        <w:rPr>
          <w:b/>
        </w:rPr>
        <w:t>availability</w:t>
      </w:r>
      <w:proofErr w:type="spellEnd"/>
      <w:r>
        <w:rPr>
          <w:b/>
        </w:rPr>
        <w:t>:</w:t>
      </w:r>
    </w:p>
    <w:p w14:paraId="10C511BF" w14:textId="77777777" w:rsidR="002A1BD8" w:rsidRPr="00703CF5" w:rsidRDefault="00D36785">
      <w:pPr>
        <w:numPr>
          <w:ilvl w:val="0"/>
          <w:numId w:val="5"/>
        </w:numPr>
        <w:rPr>
          <w:lang w:val="en-US"/>
        </w:rPr>
      </w:pPr>
      <w:r w:rsidRPr="00703CF5">
        <w:rPr>
          <w:lang w:val="en-US"/>
        </w:rPr>
        <w:t xml:space="preserve">Geospatial estimates: Dr. </w:t>
      </w:r>
      <w:proofErr w:type="spellStart"/>
      <w:r w:rsidRPr="00703CF5">
        <w:rPr>
          <w:lang w:val="en-US"/>
        </w:rPr>
        <w:t>Punam</w:t>
      </w:r>
      <w:proofErr w:type="spellEnd"/>
      <w:r w:rsidRPr="00703CF5">
        <w:rPr>
          <w:lang w:val="en-US"/>
        </w:rPr>
        <w:t xml:space="preserve"> </w:t>
      </w:r>
      <w:proofErr w:type="spellStart"/>
      <w:r w:rsidRPr="00703CF5">
        <w:rPr>
          <w:lang w:val="en-US"/>
        </w:rPr>
        <w:t>Amratia</w:t>
      </w:r>
      <w:proofErr w:type="spellEnd"/>
      <w:r w:rsidRPr="00703CF5">
        <w:rPr>
          <w:lang w:val="en-US"/>
        </w:rPr>
        <w:t xml:space="preserve"> (MAP-Tanzania), Sammy </w:t>
      </w:r>
      <w:proofErr w:type="spellStart"/>
      <w:r w:rsidRPr="00703CF5">
        <w:rPr>
          <w:lang w:val="en-US"/>
        </w:rPr>
        <w:t>Oppong</w:t>
      </w:r>
      <w:proofErr w:type="spellEnd"/>
      <w:r w:rsidRPr="00703CF5">
        <w:rPr>
          <w:lang w:val="en-US"/>
        </w:rPr>
        <w:t xml:space="preserve">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w:t>
      </w:r>
      <w:proofErr w:type="spellStart"/>
      <w:r w:rsidRPr="00703CF5">
        <w:rPr>
          <w:lang w:val="en-US"/>
        </w:rPr>
        <w:t>Malm</w:t>
      </w:r>
      <w:proofErr w:type="spellEnd"/>
      <w:r w:rsidRPr="00703CF5">
        <w:rPr>
          <w:lang w:val="en-US"/>
        </w:rPr>
        <w:t xml:space="preserve">, </w:t>
      </w:r>
      <w:proofErr w:type="spellStart"/>
      <w:r w:rsidRPr="00703CF5">
        <w:rPr>
          <w:lang w:val="en-US"/>
        </w:rPr>
        <w:t>Wahjib</w:t>
      </w:r>
      <w:proofErr w:type="spellEnd"/>
      <w:r w:rsidRPr="00703CF5">
        <w:rPr>
          <w:lang w:val="en-US"/>
        </w:rPr>
        <w:t xml:space="preserve">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3" w:name="_Toc172629703"/>
      <w:r>
        <w:rPr>
          <w:sz w:val="22"/>
          <w:szCs w:val="22"/>
        </w:rPr>
        <w:t>PHD COMMITTEE</w:t>
      </w:r>
      <w:bookmarkEnd w:id="53"/>
    </w:p>
    <w:p w14:paraId="53F6307F" w14:textId="77777777"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 xml:space="preserve">Dr. Emilie </w:t>
      </w:r>
      <w:proofErr w:type="spellStart"/>
      <w:r w:rsidRPr="00703CF5">
        <w:rPr>
          <w:lang w:val="en-US"/>
        </w:rPr>
        <w:t>Pothin</w:t>
      </w:r>
      <w:proofErr w:type="spellEnd"/>
      <w:r w:rsidRPr="00703CF5">
        <w:rPr>
          <w:lang w:val="en-US"/>
        </w:rPr>
        <w:t>, Swiss TPH</w:t>
      </w:r>
    </w:p>
    <w:p w14:paraId="26AF5593" w14:textId="77777777"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 xml:space="preserve">Prof. Dr. Christian </w:t>
      </w:r>
      <w:proofErr w:type="spellStart"/>
      <w:r w:rsidRPr="00703CF5">
        <w:rPr>
          <w:lang w:val="en-US"/>
        </w:rPr>
        <w:t>Lengeler</w:t>
      </w:r>
      <w:proofErr w:type="spellEnd"/>
      <w:r w:rsidRPr="00703CF5">
        <w:rPr>
          <w:lang w:val="en-US"/>
        </w:rPr>
        <w:t>, Swiss TPH</w:t>
      </w:r>
    </w:p>
    <w:p w14:paraId="2F72AF49" w14:textId="77777777" w:rsidR="002A1BD8" w:rsidRPr="00703CF5" w:rsidRDefault="00D36785">
      <w:pPr>
        <w:spacing w:before="240" w:after="240"/>
        <w:ind w:left="360"/>
        <w:rPr>
          <w:lang w:val="en-US"/>
        </w:rPr>
      </w:pPr>
      <w:r w:rsidRPr="00703CF5">
        <w:rPr>
          <w:b/>
          <w:lang w:val="en-US"/>
        </w:rPr>
        <w:t>Second supervisor</w:t>
      </w:r>
      <w:r w:rsidRPr="00703CF5">
        <w:rPr>
          <w:lang w:val="en-US"/>
        </w:rPr>
        <w:t xml:space="preserve">                                     </w:t>
      </w:r>
      <w:r w:rsidRPr="00703CF5">
        <w:rPr>
          <w:lang w:val="en-US"/>
        </w:rPr>
        <w:tab/>
        <w:t xml:space="preserve">Dr. Christian </w:t>
      </w:r>
      <w:proofErr w:type="spellStart"/>
      <w:r w:rsidRPr="00703CF5">
        <w:rPr>
          <w:lang w:val="en-US"/>
        </w:rPr>
        <w:t>Selinger</w:t>
      </w:r>
      <w:proofErr w:type="spellEnd"/>
      <w:r w:rsidRPr="00703CF5">
        <w:rPr>
          <w:lang w:val="en-US"/>
        </w:rPr>
        <w:t>, Swiss TPH</w:t>
      </w:r>
    </w:p>
    <w:p w14:paraId="5DBB56EA" w14:textId="77777777" w:rsidR="002A1BD8" w:rsidRPr="00703CF5" w:rsidRDefault="00D36785">
      <w:pPr>
        <w:spacing w:before="240" w:after="240"/>
        <w:ind w:left="360"/>
        <w:rPr>
          <w:lang w:val="en-US"/>
        </w:rPr>
      </w:pPr>
      <w:r w:rsidRPr="00703CF5">
        <w:rPr>
          <w:b/>
          <w:lang w:val="en-US"/>
        </w:rPr>
        <w:t xml:space="preserve">Additional advisor </w:t>
      </w:r>
      <w:r w:rsidRPr="00703CF5">
        <w:rPr>
          <w:lang w:val="en-US"/>
        </w:rPr>
        <w:t xml:space="preserve">                                    </w:t>
      </w:r>
      <w:r w:rsidRPr="00703CF5">
        <w:rPr>
          <w:lang w:val="en-US"/>
        </w:rPr>
        <w:tab/>
        <w:t>Dr. Amanda Ross, Swiss TPH</w:t>
      </w:r>
    </w:p>
    <w:p w14:paraId="77022F36" w14:textId="77777777" w:rsidR="002A1BD8" w:rsidRPr="00A94BCA" w:rsidRDefault="003417AC">
      <w:pPr>
        <w:spacing w:before="240" w:after="240"/>
        <w:ind w:left="360"/>
        <w:rPr>
          <w:lang w:val="en-US"/>
        </w:rPr>
      </w:pPr>
      <w:commentRangeStart w:id="54"/>
      <w:r>
        <w:rPr>
          <w:b/>
          <w:lang w:val="en-US"/>
        </w:rPr>
        <w:t>Proposal</w:t>
      </w:r>
      <w:r w:rsidR="00A94BCA" w:rsidRPr="00A94BCA">
        <w:rPr>
          <w:b/>
          <w:lang w:val="en-US"/>
        </w:rPr>
        <w:t xml:space="preserve"> </w:t>
      </w:r>
      <w:r w:rsidR="00A94BCA">
        <w:rPr>
          <w:b/>
          <w:lang w:val="en-US"/>
        </w:rPr>
        <w:t xml:space="preserve">Reviewers </w:t>
      </w:r>
      <w:r w:rsidR="00D36785" w:rsidRPr="00A94BCA">
        <w:rPr>
          <w:lang w:val="en-US"/>
        </w:rPr>
        <w:t xml:space="preserve">  </w:t>
      </w:r>
      <w:r>
        <w:rPr>
          <w:lang w:val="en-US"/>
        </w:rPr>
        <w:t xml:space="preserve">              </w:t>
      </w:r>
      <w:r w:rsidR="00D36785" w:rsidRPr="00A94BCA">
        <w:rPr>
          <w:lang w:val="en-US"/>
        </w:rPr>
        <w:t xml:space="preserve">                         Dr. </w:t>
      </w:r>
      <w:proofErr w:type="spellStart"/>
      <w:r w:rsidR="00D36785" w:rsidRPr="00A94BCA">
        <w:rPr>
          <w:lang w:val="en-US"/>
        </w:rPr>
        <w:t>Ottavia</w:t>
      </w:r>
      <w:proofErr w:type="spellEnd"/>
      <w:r w:rsidR="00D36785" w:rsidRPr="00A94BCA">
        <w:rPr>
          <w:lang w:val="en-US"/>
        </w:rPr>
        <w:t xml:space="preserve"> </w:t>
      </w:r>
      <w:proofErr w:type="spellStart"/>
      <w:r w:rsidR="00D36785" w:rsidRPr="00A94BCA">
        <w:rPr>
          <w:lang w:val="en-US"/>
        </w:rPr>
        <w:t>Prunas</w:t>
      </w:r>
      <w:proofErr w:type="spellEnd"/>
      <w:r w:rsidR="00D36785" w:rsidRPr="00A94BCA">
        <w:rPr>
          <w:lang w:val="en-US"/>
        </w:rPr>
        <w:t>, Swiss TPH</w:t>
      </w:r>
    </w:p>
    <w:p w14:paraId="29DA3383" w14:textId="77777777" w:rsidR="002A1BD8" w:rsidRDefault="00D36785">
      <w:pPr>
        <w:spacing w:before="240" w:after="240"/>
        <w:ind w:left="360"/>
      </w:pP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t>Prof. Günther Fink, Swiss TPH</w:t>
      </w:r>
      <w:commentRangeEnd w:id="54"/>
      <w:r w:rsidR="00AA04B4">
        <w:rPr>
          <w:rStyle w:val="CommentReference"/>
        </w:rPr>
        <w:commentReference w:id="54"/>
      </w:r>
    </w:p>
    <w:p w14:paraId="32F6FD09"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6" w:name="_Toc172629704"/>
      <w:r>
        <w:rPr>
          <w:sz w:val="22"/>
          <w:szCs w:val="22"/>
        </w:rPr>
        <w:t>SHORT CV</w:t>
      </w:r>
      <w:bookmarkEnd w:id="56"/>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14:paraId="0A19A927" w14:textId="77777777">
        <w:trPr>
          <w:cantSplit/>
          <w:trHeight w:val="270"/>
        </w:trPr>
        <w:tc>
          <w:tcPr>
            <w:tcW w:w="2282" w:type="dxa"/>
            <w:vAlign w:val="top"/>
          </w:tcPr>
          <w:p w14:paraId="485610F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14:paraId="28D4E31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14:paraId="253B99DE" w14:textId="77777777">
        <w:trPr>
          <w:cantSplit/>
          <w:trHeight w:val="270"/>
        </w:trPr>
        <w:tc>
          <w:tcPr>
            <w:tcW w:w="2282" w:type="dxa"/>
            <w:vAlign w:val="top"/>
          </w:tcPr>
          <w:p w14:paraId="157AF9F0"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Date </w:t>
            </w:r>
            <w:proofErr w:type="spellStart"/>
            <w:r>
              <w:rPr>
                <w:rFonts w:eastAsia="Arial" w:cs="Arial"/>
                <w:color w:val="000000"/>
                <w:sz w:val="22"/>
                <w:szCs w:val="22"/>
              </w:rPr>
              <w:t>of</w:t>
            </w:r>
            <w:proofErr w:type="spellEnd"/>
            <w:r>
              <w:rPr>
                <w:rFonts w:eastAsia="Arial" w:cs="Arial"/>
                <w:color w:val="000000"/>
                <w:sz w:val="22"/>
                <w:szCs w:val="22"/>
              </w:rPr>
              <w:t xml:space="preserve"> </w:t>
            </w:r>
            <w:proofErr w:type="spellStart"/>
            <w:r>
              <w:rPr>
                <w:rFonts w:eastAsia="Arial" w:cs="Arial"/>
                <w:color w:val="000000"/>
                <w:sz w:val="22"/>
                <w:szCs w:val="22"/>
              </w:rPr>
              <w:t>birth</w:t>
            </w:r>
            <w:proofErr w:type="spellEnd"/>
          </w:p>
        </w:tc>
        <w:tc>
          <w:tcPr>
            <w:tcW w:w="6803" w:type="dxa"/>
            <w:vAlign w:val="top"/>
          </w:tcPr>
          <w:p w14:paraId="29D32B9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14:paraId="0F94523C" w14:textId="77777777">
        <w:trPr>
          <w:cantSplit/>
          <w:trHeight w:val="270"/>
        </w:trPr>
        <w:tc>
          <w:tcPr>
            <w:tcW w:w="2282" w:type="dxa"/>
            <w:vAlign w:val="top"/>
          </w:tcPr>
          <w:p w14:paraId="7A8AAFF6"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Nationality</w:t>
            </w:r>
            <w:proofErr w:type="spellEnd"/>
          </w:p>
        </w:tc>
        <w:tc>
          <w:tcPr>
            <w:tcW w:w="6803" w:type="dxa"/>
            <w:vAlign w:val="top"/>
          </w:tcPr>
          <w:p w14:paraId="358D7A29"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Ghanaian</w:t>
            </w:r>
            <w:proofErr w:type="spellEnd"/>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Natural </w:t>
            </w:r>
            <w:proofErr w:type="spellStart"/>
            <w:r>
              <w:rPr>
                <w:rFonts w:eastAsia="Arial" w:cs="Arial"/>
                <w:color w:val="000000"/>
                <w:sz w:val="22"/>
                <w:szCs w:val="22"/>
              </w:rPr>
              <w:t>languages</w:t>
            </w:r>
            <w:proofErr w:type="spellEnd"/>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Dagaare</w:t>
            </w:r>
            <w:proofErr w:type="spellEnd"/>
            <w:r>
              <w:rPr>
                <w:rFonts w:eastAsia="Arial" w:cs="Arial"/>
                <w:color w:val="000000"/>
                <w:sz w:val="22"/>
                <w:szCs w:val="22"/>
              </w:rPr>
              <w:t xml:space="preserve"> (</w:t>
            </w:r>
            <w:proofErr w:type="spellStart"/>
            <w:r>
              <w:rPr>
                <w:rFonts w:eastAsia="Arial" w:cs="Arial"/>
                <w:color w:val="000000"/>
                <w:sz w:val="22"/>
                <w:szCs w:val="22"/>
              </w:rPr>
              <w:t>mother</w:t>
            </w:r>
            <w:proofErr w:type="spellEnd"/>
            <w:r>
              <w:rPr>
                <w:rFonts w:eastAsia="Arial" w:cs="Arial"/>
                <w:color w:val="000000"/>
                <w:sz w:val="22"/>
                <w:szCs w:val="22"/>
              </w:rPr>
              <w:t xml:space="preserve"> </w:t>
            </w:r>
            <w:proofErr w:type="spellStart"/>
            <w:r>
              <w:rPr>
                <w:rFonts w:eastAsia="Arial" w:cs="Arial"/>
                <w:color w:val="000000"/>
                <w:sz w:val="22"/>
                <w:szCs w:val="22"/>
              </w:rPr>
              <w:t>tongue</w:t>
            </w:r>
            <w:proofErr w:type="spellEnd"/>
            <w:r>
              <w:rPr>
                <w:rFonts w:eastAsia="Arial" w:cs="Arial"/>
                <w:color w:val="000000"/>
                <w:sz w:val="22"/>
                <w:szCs w:val="22"/>
              </w:rPr>
              <w:t>)</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w:t>
            </w:r>
            <w:proofErr w:type="spellStart"/>
            <w:r>
              <w:rPr>
                <w:rFonts w:eastAsia="Arial" w:cs="Arial"/>
                <w:color w:val="000000"/>
                <w:sz w:val="22"/>
                <w:szCs w:val="22"/>
              </w:rPr>
              <w:t>proficient</w:t>
            </w:r>
            <w:proofErr w:type="spellEnd"/>
            <w:r>
              <w:rPr>
                <w:rFonts w:eastAsia="Arial" w:cs="Arial"/>
                <w:color w:val="000000"/>
                <w:sz w:val="22"/>
                <w:szCs w:val="22"/>
              </w:rPr>
              <w: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E-mail</w:t>
            </w:r>
            <w:proofErr w:type="spellEnd"/>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proofErr w:type="spellStart"/>
      <w:r>
        <w:rPr>
          <w:rFonts w:eastAsia="Arial" w:cs="Arial"/>
          <w:b/>
          <w:color w:val="000000"/>
        </w:rPr>
        <w:t>Employment</w:t>
      </w:r>
      <w:proofErr w:type="spellEnd"/>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B40EF5"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 xml:space="preserve">Selected </w:t>
      </w:r>
      <w:proofErr w:type="spellStart"/>
      <w:r>
        <w:rPr>
          <w:rFonts w:eastAsia="Arial" w:cs="Arial"/>
          <w:b/>
          <w:color w:val="000000"/>
        </w:rPr>
        <w:t>research</w:t>
      </w:r>
      <w:proofErr w:type="spellEnd"/>
      <w:r>
        <w:rPr>
          <w:rFonts w:eastAsia="Arial" w:cs="Arial"/>
          <w:b/>
          <w:color w:val="000000"/>
        </w:rPr>
        <w:t xml:space="preserve"> </w:t>
      </w:r>
      <w:proofErr w:type="spellStart"/>
      <w:r>
        <w:rPr>
          <w:rFonts w:eastAsia="Arial" w:cs="Arial"/>
          <w:b/>
          <w:color w:val="000000"/>
        </w:rPr>
        <w:t>projects</w:t>
      </w:r>
      <w:proofErr w:type="spellEnd"/>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B40EF5"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B40EF5"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B40EF5"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B40EF5"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7777777"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57" w:name="_Toc172629705"/>
      <w:r>
        <w:rPr>
          <w:sz w:val="22"/>
          <w:szCs w:val="22"/>
        </w:rPr>
        <w:lastRenderedPageBreak/>
        <w:t>LEARNING AGREEMENT</w:t>
      </w:r>
      <w:bookmarkEnd w:id="57"/>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855"/>
        <w:gridCol w:w="1140"/>
      </w:tblGrid>
      <w:tr w:rsidR="002A1BD8" w14:paraId="480FDBE5"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85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14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77777777" w:rsidR="002A1BD8" w:rsidRDefault="00D36785">
            <w:pPr>
              <w:spacing w:before="100"/>
              <w:ind w:left="60" w:right="80"/>
              <w:rPr>
                <w:b/>
                <w:sz w:val="18"/>
                <w:szCs w:val="18"/>
              </w:rPr>
            </w:pPr>
            <w:r>
              <w:rPr>
                <w:b/>
                <w:sz w:val="18"/>
                <w:szCs w:val="18"/>
              </w:rPr>
              <w:t>S</w:t>
            </w:r>
            <w:commentRangeStart w:id="58"/>
            <w:r>
              <w:rPr>
                <w:b/>
                <w:sz w:val="18"/>
                <w:szCs w:val="18"/>
              </w:rPr>
              <w:t>tatus</w:t>
            </w:r>
            <w:commentRangeEnd w:id="58"/>
            <w:r w:rsidR="00B40EF5">
              <w:rPr>
                <w:rStyle w:val="CommentReference"/>
              </w:rPr>
              <w:commentReference w:id="58"/>
            </w:r>
          </w:p>
        </w:tc>
      </w:tr>
      <w:tr w:rsidR="002A1BD8" w:rsidRPr="00B40EF5" w14:paraId="292A9CCA"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2373B670" w14:textId="77777777" w:rsidR="002A1BD8" w:rsidRPr="00703CF5" w:rsidRDefault="00D36785">
            <w:pPr>
              <w:spacing w:before="100"/>
              <w:ind w:left="60" w:right="80"/>
              <w:jc w:val="center"/>
              <w:rPr>
                <w:b/>
                <w:sz w:val="18"/>
                <w:szCs w:val="18"/>
                <w:lang w:val="en-US"/>
              </w:rPr>
            </w:pPr>
            <w:proofErr w:type="spellStart"/>
            <w:r w:rsidRPr="00703CF5">
              <w:rPr>
                <w:b/>
                <w:sz w:val="18"/>
                <w:szCs w:val="18"/>
                <w:lang w:val="en-US"/>
              </w:rPr>
              <w:t>MaModAfrica</w:t>
            </w:r>
            <w:proofErr w:type="spellEnd"/>
            <w:r w:rsidRPr="00703CF5">
              <w:rPr>
                <w:b/>
                <w:sz w:val="18"/>
                <w:szCs w:val="18"/>
                <w:lang w:val="en-US"/>
              </w:rPr>
              <w:t xml:space="preserve"> PhD training School - (AIMS Senegal / SWISS TPH )</w:t>
            </w:r>
          </w:p>
        </w:tc>
      </w:tr>
      <w:tr w:rsidR="002A1BD8" w14:paraId="31E67BC1" w14:textId="77777777">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2CDAA67" w14:textId="77777777" w:rsidR="002A1BD8" w:rsidRDefault="00D36785">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070F1407" w14:textId="77777777" w:rsidR="002A1BD8" w:rsidRDefault="00D36785">
            <w:pPr>
              <w:keepNext w:val="0"/>
              <w:keepLines w:val="0"/>
              <w:spacing w:after="0"/>
              <w:ind w:left="60" w:right="0"/>
              <w:rPr>
                <w:sz w:val="18"/>
                <w:szCs w:val="18"/>
              </w:rPr>
            </w:pPr>
            <w:proofErr w:type="spellStart"/>
            <w:r>
              <w:rPr>
                <w:sz w:val="18"/>
                <w:szCs w:val="18"/>
              </w:rPr>
              <w:t>Epidemiological</w:t>
            </w:r>
            <w:proofErr w:type="spellEnd"/>
            <w:r>
              <w:rPr>
                <w:sz w:val="18"/>
                <w:szCs w:val="18"/>
              </w:rPr>
              <w:t xml:space="preserve"> </w:t>
            </w:r>
            <w:proofErr w:type="spellStart"/>
            <w:r>
              <w:rPr>
                <w:sz w:val="18"/>
                <w:szCs w:val="18"/>
              </w:rPr>
              <w:t>Concepts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8800584" w14:textId="77777777" w:rsidR="002A1BD8" w:rsidRDefault="00D36785">
            <w:pPr>
              <w:spacing w:before="100"/>
              <w:ind w:left="60" w:right="80"/>
              <w:rPr>
                <w:sz w:val="18"/>
                <w:szCs w:val="18"/>
              </w:rPr>
            </w:pPr>
            <w:r>
              <w:rPr>
                <w:sz w:val="18"/>
                <w:szCs w:val="18"/>
              </w:rPr>
              <w:t xml:space="preserve">Nov / </w:t>
            </w:r>
            <w:proofErr w:type="spellStart"/>
            <w:r>
              <w:rPr>
                <w:sz w:val="18"/>
                <w:szCs w:val="18"/>
              </w:rPr>
              <w:t>Dec</w:t>
            </w:r>
            <w:proofErr w:type="spellEnd"/>
            <w:r>
              <w:rPr>
                <w:sz w:val="18"/>
                <w:szCs w:val="18"/>
              </w:rPr>
              <w:t xml:space="preserve"> 2023</w:t>
            </w: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26082E8" w14:textId="77777777" w:rsidR="002A1BD8" w:rsidRDefault="00D36785">
            <w:pPr>
              <w:spacing w:before="100"/>
              <w:ind w:left="60" w:right="80"/>
              <w:rPr>
                <w:sz w:val="18"/>
                <w:szCs w:val="18"/>
              </w:rPr>
            </w:pPr>
            <w:r>
              <w:rPr>
                <w:sz w:val="18"/>
                <w:szCs w:val="18"/>
              </w:rPr>
              <w:t>N/A</w:t>
            </w: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B8AAB9E" w14:textId="77777777" w:rsidR="002A1BD8" w:rsidRDefault="00B40EF5">
            <w:pPr>
              <w:spacing w:before="100" w:after="100"/>
              <w:ind w:left="0" w:right="80"/>
              <w:jc w:val="center"/>
              <w:rPr>
                <w:b/>
                <w:sz w:val="18"/>
                <w:szCs w:val="18"/>
              </w:rPr>
            </w:pPr>
            <w:sdt>
              <w:sdtPr>
                <w:tag w:val="goog_rdk_1"/>
                <w:id w:val="1051109554"/>
              </w:sdtPr>
              <w:sdtContent>
                <w:r w:rsidR="00D36785">
                  <w:rPr>
                    <w:rFonts w:ascii="Arial Unicode MS" w:eastAsia="Arial Unicode MS" w:hAnsi="Arial Unicode MS" w:cs="Arial Unicode MS"/>
                    <w:sz w:val="18"/>
                    <w:szCs w:val="18"/>
                  </w:rPr>
                  <w:t>✔</w:t>
                </w:r>
              </w:sdtContent>
            </w:sdt>
          </w:p>
        </w:tc>
      </w:tr>
      <w:tr w:rsidR="002A1BD8" w14:paraId="57BEDD08"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266D28"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73693C3" w14:textId="77777777" w:rsidR="002A1BD8" w:rsidRPr="00703CF5" w:rsidRDefault="00D36785">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3CF7FFA" w14:textId="77777777"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A6D4F06" w14:textId="77777777"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E7D4B4E" w14:textId="77777777" w:rsidR="002A1BD8" w:rsidRDefault="00B40EF5">
            <w:pPr>
              <w:spacing w:before="100" w:after="100"/>
              <w:ind w:left="0" w:right="80"/>
              <w:jc w:val="center"/>
              <w:rPr>
                <w:b/>
                <w:sz w:val="18"/>
                <w:szCs w:val="18"/>
              </w:rPr>
            </w:pPr>
            <w:sdt>
              <w:sdtPr>
                <w:tag w:val="goog_rdk_2"/>
                <w:id w:val="616648343"/>
              </w:sdtPr>
              <w:sdtContent>
                <w:r w:rsidR="00D36785">
                  <w:rPr>
                    <w:rFonts w:ascii="Arial Unicode MS" w:eastAsia="Arial Unicode MS" w:hAnsi="Arial Unicode MS" w:cs="Arial Unicode MS"/>
                    <w:sz w:val="18"/>
                    <w:szCs w:val="18"/>
                  </w:rPr>
                  <w:t>✔</w:t>
                </w:r>
              </w:sdtContent>
            </w:sdt>
          </w:p>
        </w:tc>
      </w:tr>
      <w:tr w:rsidR="002A1BD8" w14:paraId="09C52693"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03252BF"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59D573C" w14:textId="77777777" w:rsidR="002A1BD8" w:rsidRPr="00703CF5" w:rsidRDefault="00D36785">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0285736" w14:textId="77777777"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6A69838" w14:textId="77777777"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02A81DF" w14:textId="77777777" w:rsidR="002A1BD8" w:rsidRDefault="00B40EF5">
            <w:pPr>
              <w:spacing w:before="100" w:after="100"/>
              <w:ind w:left="0" w:right="80"/>
              <w:jc w:val="center"/>
              <w:rPr>
                <w:b/>
                <w:sz w:val="18"/>
                <w:szCs w:val="18"/>
              </w:rPr>
            </w:pPr>
            <w:sdt>
              <w:sdtPr>
                <w:tag w:val="goog_rdk_3"/>
                <w:id w:val="1383989649"/>
              </w:sdtPr>
              <w:sdtContent>
                <w:r w:rsidR="00D36785">
                  <w:rPr>
                    <w:rFonts w:ascii="Arial Unicode MS" w:eastAsia="Arial Unicode MS" w:hAnsi="Arial Unicode MS" w:cs="Arial Unicode MS"/>
                    <w:sz w:val="18"/>
                    <w:szCs w:val="18"/>
                  </w:rPr>
                  <w:t>✔</w:t>
                </w:r>
              </w:sdtContent>
            </w:sdt>
          </w:p>
        </w:tc>
      </w:tr>
      <w:tr w:rsidR="002A1BD8" w14:paraId="63F78001"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B6591B8"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942227" w14:textId="77777777" w:rsidR="002A1BD8" w:rsidRDefault="00D36785">
            <w:pPr>
              <w:keepNext w:val="0"/>
              <w:keepLines w:val="0"/>
              <w:spacing w:after="0"/>
              <w:ind w:left="60" w:right="0"/>
              <w:rPr>
                <w:sz w:val="18"/>
                <w:szCs w:val="18"/>
              </w:rPr>
            </w:pPr>
            <w:commentRangeStart w:id="59"/>
            <w:r>
              <w:rPr>
                <w:sz w:val="18"/>
                <w:szCs w:val="18"/>
              </w:rPr>
              <w:t xml:space="preserve">Model </w:t>
            </w:r>
            <w:proofErr w:type="spellStart"/>
            <w:r>
              <w:rPr>
                <w:sz w:val="18"/>
                <w:szCs w:val="18"/>
              </w:rPr>
              <w:t>Conception</w:t>
            </w:r>
            <w:commentRangeEnd w:id="59"/>
            <w:proofErr w:type="spellEnd"/>
            <w:r w:rsidR="00B40EF5">
              <w:rPr>
                <w:rStyle w:val="CommentReference"/>
              </w:rPr>
              <w:commentReference w:id="59"/>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7EEF1A1"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4B8A7EC"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B0EDB14" w14:textId="77777777" w:rsidR="002A1BD8" w:rsidRDefault="00B40EF5">
            <w:pPr>
              <w:spacing w:before="100" w:after="100"/>
              <w:ind w:left="0" w:right="80"/>
              <w:jc w:val="center"/>
              <w:rPr>
                <w:b/>
                <w:sz w:val="18"/>
                <w:szCs w:val="18"/>
              </w:rPr>
            </w:pPr>
            <w:sdt>
              <w:sdtPr>
                <w:tag w:val="goog_rdk_4"/>
                <w:id w:val="1601524252"/>
              </w:sdtPr>
              <w:sdtContent>
                <w:r w:rsidR="00D36785">
                  <w:rPr>
                    <w:rFonts w:ascii="Arial Unicode MS" w:eastAsia="Arial Unicode MS" w:hAnsi="Arial Unicode MS" w:cs="Arial Unicode MS"/>
                    <w:sz w:val="18"/>
                    <w:szCs w:val="18"/>
                  </w:rPr>
                  <w:t>✔</w:t>
                </w:r>
              </w:sdtContent>
            </w:sdt>
          </w:p>
        </w:tc>
      </w:tr>
      <w:tr w:rsidR="002A1BD8" w14:paraId="6C749427"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8F69C3A"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7D42C33" w14:textId="77777777" w:rsidR="002A1BD8" w:rsidRDefault="00D36785">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1B04CCF"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37F8874"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EA28927" w14:textId="77777777" w:rsidR="002A1BD8" w:rsidRDefault="00B40EF5">
            <w:pPr>
              <w:spacing w:before="100" w:after="100"/>
              <w:ind w:left="0" w:right="80"/>
              <w:jc w:val="center"/>
              <w:rPr>
                <w:b/>
                <w:sz w:val="18"/>
                <w:szCs w:val="18"/>
              </w:rPr>
            </w:pPr>
            <w:sdt>
              <w:sdtPr>
                <w:tag w:val="goog_rdk_5"/>
                <w:id w:val="1408730629"/>
              </w:sdtPr>
              <w:sdtContent>
                <w:r w:rsidR="00D36785">
                  <w:rPr>
                    <w:rFonts w:ascii="Arial Unicode MS" w:eastAsia="Arial Unicode MS" w:hAnsi="Arial Unicode MS" w:cs="Arial Unicode MS"/>
                    <w:sz w:val="18"/>
                    <w:szCs w:val="18"/>
                  </w:rPr>
                  <w:t>✔</w:t>
                </w:r>
              </w:sdtContent>
            </w:sdt>
          </w:p>
        </w:tc>
      </w:tr>
      <w:tr w:rsidR="002A1BD8" w14:paraId="5D171AE4"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648717"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E9F5EFC" w14:textId="77777777" w:rsidR="002A1BD8" w:rsidRDefault="00D36785">
            <w:pPr>
              <w:keepNext w:val="0"/>
              <w:keepLines w:val="0"/>
              <w:spacing w:after="0"/>
              <w:ind w:left="60" w:right="0"/>
              <w:rPr>
                <w:sz w:val="18"/>
                <w:szCs w:val="18"/>
              </w:rPr>
            </w:pPr>
            <w:r>
              <w:rPr>
                <w:sz w:val="18"/>
                <w:szCs w:val="18"/>
              </w:rPr>
              <w:t xml:space="preserve">Simulation </w:t>
            </w:r>
            <w:proofErr w:type="spellStart"/>
            <w:r>
              <w:rPr>
                <w:sz w:val="18"/>
                <w:szCs w:val="18"/>
              </w:rPr>
              <w:t>Algorithms</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Numerics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30BDD63"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938F1C3"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89F94AA" w14:textId="77777777" w:rsidR="002A1BD8" w:rsidRDefault="00B40EF5">
            <w:pPr>
              <w:spacing w:before="100" w:after="100"/>
              <w:ind w:left="0" w:right="80"/>
              <w:jc w:val="center"/>
              <w:rPr>
                <w:b/>
                <w:sz w:val="18"/>
                <w:szCs w:val="18"/>
              </w:rPr>
            </w:pPr>
            <w:sdt>
              <w:sdtPr>
                <w:tag w:val="goog_rdk_6"/>
                <w:id w:val="-761132293"/>
              </w:sdtPr>
              <w:sdtContent>
                <w:r w:rsidR="00D36785">
                  <w:rPr>
                    <w:rFonts w:ascii="Arial Unicode MS" w:eastAsia="Arial Unicode MS" w:hAnsi="Arial Unicode MS" w:cs="Arial Unicode MS"/>
                    <w:sz w:val="18"/>
                    <w:szCs w:val="18"/>
                  </w:rPr>
                  <w:t>✔</w:t>
                </w:r>
              </w:sdtContent>
            </w:sdt>
          </w:p>
        </w:tc>
      </w:tr>
      <w:tr w:rsidR="002A1BD8" w14:paraId="5C4EACFB"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A6F9490"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05A33C32" w14:textId="77777777" w:rsidR="002A1BD8" w:rsidRDefault="00D36785">
            <w:pPr>
              <w:keepNext w:val="0"/>
              <w:keepLines w:val="0"/>
              <w:spacing w:after="0"/>
              <w:ind w:left="60" w:right="0"/>
              <w:rPr>
                <w:sz w:val="18"/>
                <w:szCs w:val="18"/>
              </w:rPr>
            </w:pPr>
            <w:r>
              <w:rPr>
                <w:sz w:val="18"/>
                <w:szCs w:val="18"/>
              </w:rPr>
              <w:t xml:space="preserve">Parameter </w:t>
            </w:r>
            <w:proofErr w:type="spellStart"/>
            <w:r>
              <w:rPr>
                <w:sz w:val="18"/>
                <w:szCs w:val="18"/>
              </w:rPr>
              <w:t>Inference</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2490282"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5F225D8"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5A2A988" w14:textId="77777777" w:rsidR="002A1BD8" w:rsidRDefault="00B40EF5">
            <w:pPr>
              <w:spacing w:before="100" w:after="100"/>
              <w:ind w:left="0" w:right="80"/>
              <w:jc w:val="center"/>
              <w:rPr>
                <w:b/>
                <w:sz w:val="18"/>
                <w:szCs w:val="18"/>
              </w:rPr>
            </w:pPr>
            <w:sdt>
              <w:sdtPr>
                <w:tag w:val="goog_rdk_7"/>
                <w:id w:val="-1772622130"/>
              </w:sdtPr>
              <w:sdtContent>
                <w:r w:rsidR="00D36785">
                  <w:rPr>
                    <w:rFonts w:ascii="Arial Unicode MS" w:eastAsia="Arial Unicode MS" w:hAnsi="Arial Unicode MS" w:cs="Arial Unicode MS"/>
                    <w:sz w:val="18"/>
                    <w:szCs w:val="18"/>
                  </w:rPr>
                  <w:t>✔</w:t>
                </w:r>
              </w:sdtContent>
            </w:sdt>
          </w:p>
        </w:tc>
      </w:tr>
      <w:tr w:rsidR="002A1BD8" w14:paraId="423678A8"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14F0C93"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0A232C0" w14:textId="77777777" w:rsidR="002A1BD8" w:rsidRDefault="00D36785">
            <w:pPr>
              <w:keepNext w:val="0"/>
              <w:keepLines w:val="0"/>
              <w:spacing w:after="0"/>
              <w:ind w:left="60" w:right="0"/>
              <w:rPr>
                <w:sz w:val="18"/>
                <w:szCs w:val="18"/>
              </w:rPr>
            </w:pPr>
            <w:proofErr w:type="spellStart"/>
            <w:r>
              <w:rPr>
                <w:sz w:val="18"/>
                <w:szCs w:val="18"/>
              </w:rPr>
              <w:t>Geospatial</w:t>
            </w:r>
            <w:proofErr w:type="spellEnd"/>
            <w:r>
              <w:rPr>
                <w:sz w:val="18"/>
                <w:szCs w:val="18"/>
              </w:rPr>
              <w:t xml:space="preserve"> </w:t>
            </w:r>
            <w:proofErr w:type="spellStart"/>
            <w:r>
              <w:rPr>
                <w:sz w:val="18"/>
                <w:szCs w:val="18"/>
              </w:rPr>
              <w:t>Modelling</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981D74D"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52D7FDD"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D8F016D" w14:textId="77777777" w:rsidR="002A1BD8" w:rsidRDefault="00B40EF5">
            <w:pPr>
              <w:spacing w:before="100" w:after="100"/>
              <w:ind w:left="0" w:right="80"/>
              <w:jc w:val="center"/>
              <w:rPr>
                <w:b/>
                <w:sz w:val="18"/>
                <w:szCs w:val="18"/>
              </w:rPr>
            </w:pPr>
            <w:sdt>
              <w:sdtPr>
                <w:tag w:val="goog_rdk_8"/>
                <w:id w:val="-905829808"/>
              </w:sdtPr>
              <w:sdtContent>
                <w:r w:rsidR="00D36785">
                  <w:rPr>
                    <w:rFonts w:ascii="Arial Unicode MS" w:eastAsia="Arial Unicode MS" w:hAnsi="Arial Unicode MS" w:cs="Arial Unicode MS"/>
                    <w:sz w:val="18"/>
                    <w:szCs w:val="18"/>
                  </w:rPr>
                  <w:t>✔</w:t>
                </w:r>
              </w:sdtContent>
            </w:sdt>
          </w:p>
        </w:tc>
      </w:tr>
      <w:tr w:rsidR="002A1BD8" w14:paraId="3E0B9668"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EBF9880"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74A4DAD" w14:textId="77777777" w:rsidR="002A1BD8" w:rsidRPr="00703CF5" w:rsidRDefault="00D36785">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892C442" w14:textId="77777777"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7FECB9" w14:textId="77777777"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3A93964" w14:textId="77777777" w:rsidR="002A1BD8" w:rsidRDefault="00B40EF5">
            <w:pPr>
              <w:spacing w:before="100" w:after="100"/>
              <w:ind w:left="0" w:right="80"/>
              <w:jc w:val="center"/>
              <w:rPr>
                <w:b/>
                <w:sz w:val="18"/>
                <w:szCs w:val="18"/>
              </w:rPr>
            </w:pPr>
            <w:sdt>
              <w:sdtPr>
                <w:tag w:val="goog_rdk_9"/>
                <w:id w:val="-1257522573"/>
              </w:sdtPr>
              <w:sdtContent>
                <w:r w:rsidR="00D36785">
                  <w:rPr>
                    <w:rFonts w:ascii="Arial Unicode MS" w:eastAsia="Arial Unicode MS" w:hAnsi="Arial Unicode MS" w:cs="Arial Unicode MS"/>
                    <w:sz w:val="18"/>
                    <w:szCs w:val="18"/>
                  </w:rPr>
                  <w:t>✔</w:t>
                </w:r>
              </w:sdtContent>
            </w:sdt>
          </w:p>
        </w:tc>
      </w:tr>
      <w:tr w:rsidR="002A1BD8" w:rsidRPr="00B40EF5"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14:paraId="592AE510" w14:textId="77777777">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68EF3BF" w14:textId="77777777" w:rsidR="002A1BD8" w:rsidRDefault="00D36785">
            <w:pPr>
              <w:spacing w:before="100" w:after="100"/>
              <w:ind w:right="80"/>
              <w:jc w:val="left"/>
              <w:rPr>
                <w:b/>
                <w:sz w:val="18"/>
                <w:szCs w:val="18"/>
              </w:rPr>
            </w:pPr>
            <w:r>
              <w:rPr>
                <w:b/>
                <w:sz w:val="18"/>
                <w:szCs w:val="18"/>
              </w:rPr>
              <w:t xml:space="preserve">Background </w:t>
            </w:r>
            <w:proofErr w:type="spellStart"/>
            <w:r>
              <w:rPr>
                <w:b/>
                <w:sz w:val="18"/>
                <w:szCs w:val="18"/>
              </w:rPr>
              <w:t>knowledge</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2A1BD8" w:rsidRDefault="00D36785">
            <w:pPr>
              <w:spacing w:before="100" w:after="100"/>
              <w:ind w:left="60" w:right="80"/>
              <w:jc w:val="left"/>
              <w:rPr>
                <w:sz w:val="18"/>
                <w:szCs w:val="18"/>
              </w:rPr>
            </w:pPr>
            <w:proofErr w:type="spellStart"/>
            <w:r>
              <w:rPr>
                <w:sz w:val="18"/>
                <w:szCs w:val="18"/>
              </w:rPr>
              <w:t>OpenMalaria</w:t>
            </w:r>
            <w:proofErr w:type="spellEnd"/>
            <w:r>
              <w:rPr>
                <w:sz w:val="18"/>
                <w:szCs w:val="18"/>
              </w:rPr>
              <w:t xml:space="preserve">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2A1BD8" w:rsidRDefault="00D36785">
            <w:pPr>
              <w:spacing w:before="100" w:after="100"/>
              <w:ind w:left="60" w:right="80"/>
              <w:jc w:val="left"/>
              <w:rPr>
                <w:sz w:val="18"/>
                <w:szCs w:val="18"/>
              </w:rPr>
            </w:pPr>
            <w:r>
              <w:rPr>
                <w:sz w:val="18"/>
                <w:szCs w:val="18"/>
              </w:rPr>
              <w:t>May-</w:t>
            </w:r>
            <w:proofErr w:type="spellStart"/>
            <w:r>
              <w:rPr>
                <w:sz w:val="18"/>
                <w:szCs w:val="18"/>
              </w:rPr>
              <w:t>July</w:t>
            </w:r>
            <w:proofErr w:type="spellEnd"/>
            <w:r>
              <w:rPr>
                <w:sz w:val="18"/>
                <w:szCs w:val="18"/>
              </w:rPr>
              <w:t xml:space="preserve">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2A1BD8" w:rsidRDefault="00D36785">
            <w:pPr>
              <w:spacing w:before="100" w:after="100"/>
              <w:ind w:left="60" w:right="80"/>
              <w:jc w:val="left"/>
              <w:rPr>
                <w:sz w:val="18"/>
                <w:szCs w:val="18"/>
              </w:rPr>
            </w:pPr>
            <w:r>
              <w:rPr>
                <w:sz w:val="18"/>
                <w:szCs w:val="18"/>
              </w:rPr>
              <w:t>N/A</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2A1BD8" w:rsidRDefault="00B40EF5">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14:paraId="216D1D0B" w14:textId="77777777">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2A1BD8" w:rsidRDefault="00D36785">
            <w:pPr>
              <w:spacing w:before="100" w:after="100"/>
              <w:ind w:left="60" w:right="80"/>
              <w:jc w:val="left"/>
              <w:rPr>
                <w:sz w:val="18"/>
                <w:szCs w:val="18"/>
              </w:rPr>
            </w:pPr>
            <w:r>
              <w:rPr>
                <w:sz w:val="18"/>
                <w:szCs w:val="18"/>
              </w:rPr>
              <w:t xml:space="preserve">Malaria </w:t>
            </w:r>
            <w:proofErr w:type="spellStart"/>
            <w:r>
              <w:rPr>
                <w:sz w:val="18"/>
                <w:szCs w:val="18"/>
              </w:rPr>
              <w:t>epidemiology</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control</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2A1BD8" w:rsidRDefault="00B40EF5">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14:paraId="54EA12CE" w14:textId="77777777">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1FFE46B" w14:textId="77777777" w:rsidR="002A1BD8" w:rsidRDefault="00D36785">
            <w:pPr>
              <w:spacing w:before="100" w:after="100"/>
              <w:ind w:left="60" w:right="80"/>
              <w:jc w:val="left"/>
              <w:rPr>
                <w:b/>
                <w:sz w:val="18"/>
                <w:szCs w:val="18"/>
              </w:rPr>
            </w:pPr>
            <w:proofErr w:type="spellStart"/>
            <w:r>
              <w:rPr>
                <w:b/>
                <w:sz w:val="18"/>
                <w:szCs w:val="18"/>
              </w:rPr>
              <w:t>Methods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2A1BD8" w:rsidRDefault="00D36785">
            <w:pPr>
              <w:spacing w:before="100" w:after="100"/>
              <w:ind w:left="60" w:right="80"/>
              <w:jc w:val="left"/>
              <w:rPr>
                <w:sz w:val="18"/>
                <w:szCs w:val="18"/>
              </w:rPr>
            </w:pPr>
            <w:proofErr w:type="spellStart"/>
            <w:r>
              <w:rPr>
                <w:sz w:val="18"/>
                <w:szCs w:val="18"/>
              </w:rPr>
              <w:t>Introduction</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Bayesian</w:t>
            </w:r>
            <w:proofErr w:type="spellEnd"/>
            <w:r>
              <w:rPr>
                <w:sz w:val="18"/>
                <w:szCs w:val="18"/>
              </w:rPr>
              <w:t xml:space="preserve"> </w:t>
            </w:r>
            <w:proofErr w:type="spellStart"/>
            <w:r>
              <w:rPr>
                <w:sz w:val="18"/>
                <w:szCs w:val="18"/>
              </w:rPr>
              <w:t>Statistics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2A1BD8" w:rsidRDefault="00B40EF5">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14:paraId="721F1552" w14:textId="77777777">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32E0435A"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2A1BD8" w:rsidRDefault="00D36785">
            <w:pPr>
              <w:spacing w:before="100" w:after="100"/>
              <w:ind w:left="60" w:right="80"/>
              <w:jc w:val="left"/>
              <w:rPr>
                <w:sz w:val="18"/>
                <w:szCs w:val="18"/>
              </w:rPr>
            </w:pPr>
            <w:r>
              <w:rPr>
                <w:sz w:val="18"/>
                <w:szCs w:val="18"/>
              </w:rPr>
              <w:t xml:space="preserve">Data </w:t>
            </w:r>
            <w:proofErr w:type="spellStart"/>
            <w:r>
              <w:rPr>
                <w:sz w:val="18"/>
                <w:szCs w:val="18"/>
              </w:rPr>
              <w:t>analysis</w:t>
            </w:r>
            <w:proofErr w:type="spellEnd"/>
            <w:r>
              <w:rPr>
                <w:sz w:val="18"/>
                <w:szCs w:val="18"/>
              </w:rPr>
              <w:t xml:space="preserve"> in </w:t>
            </w:r>
            <w:proofErr w:type="spellStart"/>
            <w:r>
              <w:rPr>
                <w:sz w:val="18"/>
                <w:szCs w:val="18"/>
              </w:rPr>
              <w:t>epidemiology</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2A1BD8" w:rsidRDefault="00D36785">
            <w:pPr>
              <w:spacing w:before="100" w:after="100"/>
              <w:ind w:left="60" w:right="80"/>
              <w:jc w:val="left"/>
              <w:rPr>
                <w:sz w:val="18"/>
                <w:szCs w:val="18"/>
              </w:rPr>
            </w:pPr>
            <w:r>
              <w:rPr>
                <w:sz w:val="18"/>
                <w:szCs w:val="18"/>
              </w:rPr>
              <w:t>3</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2A1BD8" w:rsidRDefault="00B40EF5">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14:paraId="160247F3" w14:textId="77777777">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D81DC88"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2A1BD8" w:rsidRDefault="00B40EF5">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14:paraId="0047380C"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08F030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2A1BD8" w:rsidRDefault="00D36785">
            <w:pPr>
              <w:spacing w:before="100" w:after="100"/>
              <w:ind w:left="60" w:right="80"/>
              <w:jc w:val="left"/>
              <w:rPr>
                <w:sz w:val="18"/>
                <w:szCs w:val="18"/>
              </w:rPr>
            </w:pPr>
            <w:r>
              <w:rPr>
                <w:sz w:val="18"/>
                <w:szCs w:val="18"/>
              </w:rPr>
              <w:t xml:space="preserve">Research </w:t>
            </w:r>
            <w:proofErr w:type="spellStart"/>
            <w:r>
              <w:rPr>
                <w:sz w:val="18"/>
                <w:szCs w:val="18"/>
              </w:rPr>
              <w:t>data</w:t>
            </w:r>
            <w:proofErr w:type="spellEnd"/>
            <w:r>
              <w:rPr>
                <w:sz w:val="18"/>
                <w:szCs w:val="18"/>
              </w:rPr>
              <w:t xml:space="preserve"> </w:t>
            </w:r>
            <w:proofErr w:type="spellStart"/>
            <w:r>
              <w:rPr>
                <w:sz w:val="18"/>
                <w:szCs w:val="18"/>
              </w:rPr>
              <w:t>management</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2A1BD8" w:rsidRDefault="002A1BD8">
            <w:pPr>
              <w:spacing w:before="100" w:after="100"/>
              <w:ind w:left="60" w:right="80"/>
              <w:jc w:val="left"/>
              <w:rPr>
                <w:sz w:val="18"/>
                <w:szCs w:val="18"/>
              </w:rPr>
            </w:pPr>
          </w:p>
        </w:tc>
      </w:tr>
      <w:tr w:rsidR="002A1BD8" w14:paraId="1DF6ABD5"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73DE0A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2A1BD8" w:rsidRDefault="00B40EF5">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14:paraId="1FEFD7DF"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7777777" w:rsidR="002A1BD8" w:rsidRPr="00703CF5" w:rsidRDefault="002A1BD8">
            <w:pPr>
              <w:spacing w:before="100" w:after="100"/>
              <w:ind w:left="60" w:right="80"/>
              <w:jc w:val="left"/>
              <w:rPr>
                <w:sz w:val="18"/>
                <w:szCs w:val="18"/>
                <w:lang w:val="en-US"/>
              </w:rPr>
            </w:pP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2A1BD8" w:rsidRDefault="002A1BD8">
            <w:pPr>
              <w:spacing w:before="100" w:after="100"/>
              <w:ind w:left="0" w:right="80"/>
              <w:jc w:val="center"/>
              <w:rPr>
                <w:sz w:val="18"/>
                <w:szCs w:val="18"/>
              </w:rPr>
            </w:pPr>
          </w:p>
        </w:tc>
      </w:tr>
      <w:tr w:rsidR="002A1BD8" w14:paraId="603E7960"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F394361" w14:textId="77777777" w:rsidR="002A1BD8" w:rsidRDefault="00D36785">
            <w:pPr>
              <w:spacing w:before="100" w:after="100"/>
              <w:ind w:left="0" w:right="80"/>
              <w:jc w:val="left"/>
              <w:rPr>
                <w:b/>
                <w:sz w:val="18"/>
                <w:szCs w:val="18"/>
              </w:rPr>
            </w:pPr>
            <w:r>
              <w:rPr>
                <w:b/>
                <w:sz w:val="18"/>
                <w:szCs w:val="18"/>
              </w:rPr>
              <w:t xml:space="preserve">Transferable </w:t>
            </w:r>
            <w:proofErr w:type="spellStart"/>
            <w:r>
              <w:rPr>
                <w:b/>
                <w:sz w:val="18"/>
                <w:szCs w:val="18"/>
              </w:rPr>
              <w:t>skills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2A1BD8" w:rsidRDefault="00D36785">
            <w:pPr>
              <w:spacing w:before="100" w:after="100"/>
              <w:ind w:left="60" w:right="80"/>
              <w:jc w:val="left"/>
              <w:rPr>
                <w:sz w:val="18"/>
                <w:szCs w:val="18"/>
              </w:rPr>
            </w:pPr>
            <w:r>
              <w:rPr>
                <w:sz w:val="18"/>
                <w:szCs w:val="18"/>
              </w:rPr>
              <w:t xml:space="preserve">Scientific </w:t>
            </w:r>
            <w:proofErr w:type="spellStart"/>
            <w:r>
              <w:rPr>
                <w:sz w:val="18"/>
                <w:szCs w:val="18"/>
              </w:rPr>
              <w:t>writing</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2A1BD8" w:rsidRDefault="002A1BD8">
            <w:pPr>
              <w:spacing w:before="100" w:after="100"/>
              <w:ind w:left="720" w:right="80" w:hanging="360"/>
              <w:jc w:val="left"/>
              <w:rPr>
                <w:sz w:val="18"/>
                <w:szCs w:val="18"/>
              </w:rPr>
            </w:pPr>
          </w:p>
        </w:tc>
      </w:tr>
      <w:tr w:rsidR="002A1BD8" w14:paraId="35DBF130" w14:textId="77777777">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7C349D7"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2A1BD8" w:rsidRDefault="00D36785">
            <w:pPr>
              <w:spacing w:before="100" w:after="100"/>
              <w:ind w:left="60" w:right="80"/>
              <w:jc w:val="left"/>
              <w:rPr>
                <w:sz w:val="18"/>
                <w:szCs w:val="18"/>
              </w:rPr>
            </w:pPr>
            <w:proofErr w:type="spellStart"/>
            <w:r>
              <w:rPr>
                <w:sz w:val="18"/>
                <w:szCs w:val="18"/>
              </w:rPr>
              <w:t>Effective</w:t>
            </w:r>
            <w:proofErr w:type="spellEnd"/>
            <w:r>
              <w:rPr>
                <w:sz w:val="18"/>
                <w:szCs w:val="18"/>
              </w:rPr>
              <w:t xml:space="preserve"> </w:t>
            </w:r>
            <w:proofErr w:type="spellStart"/>
            <w:r>
              <w:rPr>
                <w:sz w:val="18"/>
                <w:szCs w:val="18"/>
              </w:rPr>
              <w:t>presentation</w:t>
            </w:r>
            <w:proofErr w:type="spellEnd"/>
            <w:r>
              <w:rPr>
                <w:sz w:val="18"/>
                <w:szCs w:val="18"/>
              </w:rPr>
              <w:t xml:space="preserve"> </w:t>
            </w:r>
            <w:proofErr w:type="spellStart"/>
            <w:r>
              <w:rPr>
                <w:sz w:val="18"/>
                <w:szCs w:val="18"/>
              </w:rPr>
              <w:t>skills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2A1BD8" w:rsidRDefault="002A1BD8">
            <w:pPr>
              <w:spacing w:before="100" w:after="100"/>
              <w:ind w:left="60" w:right="80"/>
              <w:jc w:val="left"/>
              <w:rPr>
                <w:sz w:val="18"/>
                <w:szCs w:val="18"/>
              </w:rPr>
            </w:pPr>
          </w:p>
        </w:tc>
      </w:tr>
      <w:tr w:rsidR="002A1BD8" w14:paraId="5A91D5C2" w14:textId="77777777">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2A1BD8" w:rsidRDefault="00D36785">
            <w:pPr>
              <w:spacing w:before="100" w:after="100"/>
              <w:ind w:left="60" w:right="80"/>
              <w:jc w:val="left"/>
              <w:rPr>
                <w:sz w:val="18"/>
                <w:szCs w:val="18"/>
              </w:rPr>
            </w:pPr>
            <w:proofErr w:type="spellStart"/>
            <w:r>
              <w:rPr>
                <w:sz w:val="18"/>
                <w:szCs w:val="18"/>
              </w:rPr>
              <w:t>Meet</w:t>
            </w:r>
            <w:proofErr w:type="spellEnd"/>
            <w:r>
              <w:rPr>
                <w:sz w:val="18"/>
                <w:szCs w:val="18"/>
              </w:rPr>
              <w:t xml:space="preserve"> </w:t>
            </w:r>
            <w:proofErr w:type="spellStart"/>
            <w:r>
              <w:rPr>
                <w:sz w:val="18"/>
                <w:szCs w:val="18"/>
              </w:rPr>
              <w:t>the</w:t>
            </w:r>
            <w:proofErr w:type="spellEnd"/>
            <w:r>
              <w:rPr>
                <w:sz w:val="18"/>
                <w:szCs w:val="18"/>
              </w:rPr>
              <w:t xml:space="preserv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2A1BD8" w:rsidRDefault="002A1BD8">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2A1BD8" w14:paraId="2C6B6387" w14:textId="77777777">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ABAD7C5" w14:textId="77777777"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2A1BD8" w:rsidRDefault="002A1BD8">
            <w:pPr>
              <w:spacing w:before="100" w:after="100"/>
              <w:ind w:left="60" w:right="80"/>
              <w:jc w:val="left"/>
              <w:rPr>
                <w:sz w:val="18"/>
                <w:szCs w:val="18"/>
              </w:rPr>
            </w:pPr>
          </w:p>
        </w:tc>
      </w:tr>
      <w:tr w:rsidR="002A1BD8" w14:paraId="139CDF76" w14:textId="77777777">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2A1BD8" w:rsidRDefault="00D36785">
            <w:pPr>
              <w:spacing w:before="100" w:after="100"/>
              <w:ind w:left="60" w:right="80"/>
              <w:jc w:val="left"/>
              <w:rPr>
                <w:sz w:val="18"/>
                <w:szCs w:val="18"/>
              </w:rPr>
            </w:pPr>
            <w:r>
              <w:rPr>
                <w:sz w:val="18"/>
                <w:szCs w:val="18"/>
              </w:rPr>
              <w:t>1.5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2A1BD8" w:rsidRDefault="002A1BD8">
            <w:pPr>
              <w:spacing w:before="100" w:after="100"/>
              <w:ind w:left="60" w:right="80"/>
              <w:jc w:val="left"/>
              <w:rPr>
                <w:sz w:val="18"/>
                <w:szCs w:val="18"/>
              </w:rPr>
            </w:pPr>
          </w:p>
        </w:tc>
      </w:tr>
      <w:tr w:rsidR="002A1BD8" w14:paraId="05D601B2" w14:textId="77777777">
        <w:trPr>
          <w:cantSplit/>
          <w:trHeight w:val="368"/>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bl>
    <w:p w14:paraId="7E0BABD4" w14:textId="77777777" w:rsidR="002A1BD8" w:rsidRDefault="002A1BD8"/>
    <w:p w14:paraId="20CBDDA0"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60" w:name="_Toc172629706"/>
      <w:r>
        <w:rPr>
          <w:sz w:val="22"/>
          <w:szCs w:val="22"/>
        </w:rPr>
        <w:t>BUDGET PLAN</w:t>
      </w:r>
      <w:bookmarkEnd w:id="60"/>
    </w:p>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proofErr w:type="spellStart"/>
            <w:r>
              <w:rPr>
                <w:b/>
                <w:sz w:val="20"/>
                <w:szCs w:val="20"/>
              </w:rPr>
              <w:lastRenderedPageBreak/>
              <w:t>Cost</w:t>
            </w:r>
            <w:proofErr w:type="spellEnd"/>
            <w:r>
              <w:rPr>
                <w:b/>
                <w:sz w:val="20"/>
                <w:szCs w:val="20"/>
              </w:rPr>
              <w:t xml:space="preserve">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proofErr w:type="spellStart"/>
            <w:r w:rsidR="00DD3847">
              <w:rPr>
                <w:sz w:val="18"/>
                <w:szCs w:val="18"/>
              </w:rPr>
              <w:t>S</w:t>
            </w:r>
            <w:r>
              <w:rPr>
                <w:sz w:val="18"/>
                <w:szCs w:val="18"/>
              </w:rPr>
              <w:t>alary</w:t>
            </w:r>
            <w:proofErr w:type="spellEnd"/>
            <w:r>
              <w:rPr>
                <w:sz w:val="18"/>
                <w:szCs w:val="18"/>
              </w:rPr>
              <w:t xml:space="preserve">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proofErr w:type="spellStart"/>
            <w:r>
              <w:rPr>
                <w:sz w:val="18"/>
                <w:szCs w:val="18"/>
              </w:rPr>
              <w:t>Conferences</w:t>
            </w:r>
            <w:proofErr w:type="spellEnd"/>
            <w:r>
              <w:rPr>
                <w:sz w:val="18"/>
                <w:szCs w:val="18"/>
              </w:rPr>
              <w:t xml:space="preserve"> </w:t>
            </w:r>
            <w:proofErr w:type="spellStart"/>
            <w:r>
              <w:rPr>
                <w:sz w:val="18"/>
                <w:szCs w:val="18"/>
              </w:rPr>
              <w:t>Participation</w:t>
            </w:r>
            <w:proofErr w:type="spellEnd"/>
            <w:r>
              <w:rPr>
                <w:sz w:val="18"/>
                <w:szCs w:val="18"/>
              </w:rPr>
              <w:t xml:space="preserve"> </w:t>
            </w:r>
            <w:proofErr w:type="spellStart"/>
            <w:r>
              <w:rPr>
                <w:sz w:val="18"/>
                <w:szCs w:val="18"/>
              </w:rPr>
              <w:t>F</w:t>
            </w:r>
            <w:r w:rsidR="00D36785">
              <w:rPr>
                <w:sz w:val="18"/>
                <w:szCs w:val="18"/>
              </w:rPr>
              <w:t>ees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proofErr w:type="spellStart"/>
            <w:r>
              <w:rPr>
                <w:sz w:val="18"/>
                <w:szCs w:val="18"/>
              </w:rPr>
              <w:t>Health</w:t>
            </w:r>
            <w:proofErr w:type="spellEnd"/>
            <w:r>
              <w:rPr>
                <w:sz w:val="18"/>
                <w:szCs w:val="18"/>
              </w:rPr>
              <w:t xml:space="preserve">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 xml:space="preserve">Travel </w:t>
            </w:r>
            <w:proofErr w:type="spellStart"/>
            <w:r>
              <w:rPr>
                <w:sz w:val="18"/>
                <w:szCs w:val="18"/>
              </w:rPr>
              <w:t>C</w:t>
            </w:r>
            <w:r w:rsidR="00D36785">
              <w:rPr>
                <w:sz w:val="18"/>
                <w:szCs w:val="18"/>
              </w:rPr>
              <w:t>osts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7777777"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14:paraId="5ECCA115" w14:textId="77777777" w:rsidR="002A1BD8" w:rsidRDefault="002A1BD8"/>
    <w:p w14:paraId="6B4C91D2"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61" w:name="_Toc172629707"/>
      <w:r>
        <w:rPr>
          <w:sz w:val="22"/>
          <w:szCs w:val="22"/>
        </w:rPr>
        <w:t>REFERENCE LIST</w:t>
      </w:r>
      <w:bookmarkEnd w:id="61"/>
    </w:p>
    <w:p w14:paraId="73831468" w14:textId="77777777" w:rsidR="009F2A4E" w:rsidRPr="009F2A4E" w:rsidRDefault="002337D7" w:rsidP="009F2A4E">
      <w:pPr>
        <w:pStyle w:val="Bibliography"/>
        <w:rPr>
          <w:rFonts w:cs="Arial"/>
        </w:rPr>
      </w:pPr>
      <w:r>
        <w:fldChar w:fldCharType="begin"/>
      </w:r>
      <w:r w:rsidR="009F2A4E">
        <w:instrText xml:space="preserve"> ADDIN ZOTERO_BIBL {"uncited":[],"omitted":[],"custom":[]} CSL_BIBLIOGRAPHY </w:instrText>
      </w:r>
      <w:r>
        <w:fldChar w:fldCharType="separate"/>
      </w:r>
      <w:r w:rsidR="009F2A4E" w:rsidRPr="009F2A4E">
        <w:rPr>
          <w:rFonts w:cs="Arial"/>
        </w:rPr>
        <w:t>1. NMEP G. National Malaria Elimination Strategic Plan [Internet]. Available from: https://mesamalaria.org/resource-hub/national-malaria-elimination-strategic-plan-nmesp-of-ghana-2024-2028/</w:t>
      </w:r>
    </w:p>
    <w:p w14:paraId="06B2C203" w14:textId="77777777" w:rsidR="009F2A4E" w:rsidRPr="009F2A4E" w:rsidRDefault="009F2A4E" w:rsidP="009F2A4E">
      <w:pPr>
        <w:pStyle w:val="Bibliography"/>
        <w:rPr>
          <w:rFonts w:cs="Arial"/>
          <w:lang w:val="en-US"/>
        </w:rPr>
      </w:pPr>
      <w:r w:rsidRPr="009F2A4E">
        <w:rPr>
          <w:rFonts w:cs="Arial"/>
          <w:lang w:val="en-US"/>
        </w:rPr>
        <w:t>2. WHO 2024_African health ministers commit to end malaria deaths [Internet]. [cited 2024 Mar 8]. Available from: https://www.who.int/news/item/06-03-2024-african-health-ministers-commit-to-end-malaria-deaths</w:t>
      </w:r>
    </w:p>
    <w:p w14:paraId="12C993AE" w14:textId="77777777" w:rsidR="009F2A4E" w:rsidRPr="009F2A4E" w:rsidRDefault="009F2A4E" w:rsidP="009F2A4E">
      <w:pPr>
        <w:pStyle w:val="Bibliography"/>
        <w:rPr>
          <w:rFonts w:cs="Arial"/>
          <w:lang w:val="en-US"/>
        </w:rPr>
      </w:pPr>
      <w:r w:rsidRPr="009F2A4E">
        <w:rPr>
          <w:rFonts w:cs="Arial"/>
          <w:lang w:val="en-US"/>
        </w:rPr>
        <w:t>3. World malaria report 2023 [Internet]. [cited 2024 Feb 23]. Available from: https://www.who.int/teams/global-malaria-programme/reports/world-malaria-report-2023</w:t>
      </w:r>
    </w:p>
    <w:p w14:paraId="5A334297" w14:textId="77777777" w:rsidR="009F2A4E" w:rsidRPr="009F2A4E" w:rsidRDefault="009F2A4E" w:rsidP="009F2A4E">
      <w:pPr>
        <w:pStyle w:val="Bibliography"/>
        <w:rPr>
          <w:rFonts w:cs="Arial"/>
          <w:lang w:val="en-US"/>
        </w:rPr>
      </w:pPr>
      <w:r w:rsidRPr="009F2A4E">
        <w:rPr>
          <w:rFonts w:cs="Arial"/>
          <w:lang w:val="en-US"/>
        </w:rPr>
        <w:t>4. Ghana Malaria Facts [Internet]. Severe Malaria Observatory. [cited 2024 Feb 23]. Available from: https://www.severemalaria.org/pays/ghana</w:t>
      </w:r>
    </w:p>
    <w:p w14:paraId="7B8E8686" w14:textId="77777777" w:rsidR="009F2A4E" w:rsidRPr="009F2A4E" w:rsidRDefault="009F2A4E" w:rsidP="009F2A4E">
      <w:pPr>
        <w:pStyle w:val="Bibliography"/>
        <w:rPr>
          <w:rFonts w:cs="Arial"/>
          <w:lang w:val="en-US"/>
        </w:rPr>
      </w:pPr>
      <w:r w:rsidRPr="009F2A4E">
        <w:rPr>
          <w:rFonts w:cs="Arial"/>
          <w:lang w:val="en-US"/>
        </w:rPr>
        <w:t xml:space="preserve">5. Awine T, Malm K, Bart-Plange C, Silal SP. Towards malaria control and elimination in Ghana: challenges and decision making tools to guide planning. Glob Health Action. 2017;10:1381471. </w:t>
      </w:r>
    </w:p>
    <w:p w14:paraId="25CBC38F" w14:textId="77777777" w:rsidR="009F2A4E" w:rsidRPr="009F2A4E" w:rsidRDefault="009F2A4E" w:rsidP="009F2A4E">
      <w:pPr>
        <w:pStyle w:val="Bibliography"/>
        <w:rPr>
          <w:rFonts w:cs="Arial"/>
          <w:lang w:val="en-US"/>
        </w:rPr>
      </w:pPr>
      <w:r w:rsidRPr="009F2A4E">
        <w:rPr>
          <w:rFonts w:cs="Arial"/>
          <w:lang w:val="en-US"/>
        </w:rPr>
        <w:t xml:space="preserve">6. Lowe R, Chirombo J, Tompkins AM. Relative importance of climatic, geographic and socio-economic determinants of malaria in Malawi. Malaria Journal. 2013;12:416. </w:t>
      </w:r>
    </w:p>
    <w:p w14:paraId="151A089D" w14:textId="77777777" w:rsidR="009F2A4E" w:rsidRPr="009F2A4E" w:rsidRDefault="009F2A4E" w:rsidP="009F2A4E">
      <w:pPr>
        <w:pStyle w:val="Bibliography"/>
        <w:rPr>
          <w:rFonts w:cs="Arial"/>
          <w:lang w:val="en-US"/>
        </w:rPr>
      </w:pPr>
      <w:r w:rsidRPr="009F2A4E">
        <w:rPr>
          <w:rFonts w:cs="Arial"/>
          <w:lang w:val="en-US"/>
        </w:rPr>
        <w:t>7. PMI. Ghana Malaria Operational Plan FY 2018 [Internet]. Available from: https://www.pmi.gov/docs/default-source/default-document-library/malaria-operational-plans/fy-2018/fy-2018-ghana-malaria-operational-plan.pdf?sfvrsn=5</w:t>
      </w:r>
    </w:p>
    <w:p w14:paraId="22C92356" w14:textId="77777777" w:rsidR="009F2A4E" w:rsidRPr="009F2A4E" w:rsidRDefault="009F2A4E" w:rsidP="009F2A4E">
      <w:pPr>
        <w:pStyle w:val="Bibliography"/>
        <w:rPr>
          <w:rFonts w:cs="Arial"/>
          <w:lang w:val="en-US"/>
        </w:rPr>
      </w:pPr>
      <w:r w:rsidRPr="00B40EF5">
        <w:rPr>
          <w:rFonts w:cs="Arial"/>
          <w:lang w:val="it-IT"/>
        </w:rPr>
        <w:t xml:space="preserve">8. Ghana Malaria </w:t>
      </w:r>
      <w:proofErr w:type="spellStart"/>
      <w:r w:rsidRPr="00B40EF5">
        <w:rPr>
          <w:rFonts w:cs="Arial"/>
          <w:lang w:val="it-IT"/>
        </w:rPr>
        <w:t>Profile</w:t>
      </w:r>
      <w:proofErr w:type="spellEnd"/>
      <w:r w:rsidRPr="00B40EF5">
        <w:rPr>
          <w:rFonts w:cs="Arial"/>
          <w:lang w:val="it-IT"/>
        </w:rPr>
        <w:t xml:space="preserve"> [Internet]. [</w:t>
      </w:r>
      <w:proofErr w:type="spellStart"/>
      <w:r w:rsidRPr="00B40EF5">
        <w:rPr>
          <w:rFonts w:cs="Arial"/>
          <w:lang w:val="it-IT"/>
        </w:rPr>
        <w:t>cited</w:t>
      </w:r>
      <w:proofErr w:type="spellEnd"/>
      <w:r w:rsidRPr="00B40EF5">
        <w:rPr>
          <w:rFonts w:cs="Arial"/>
          <w:lang w:val="it-IT"/>
        </w:rPr>
        <w:t xml:space="preserve"> 2024 </w:t>
      </w:r>
      <w:proofErr w:type="spellStart"/>
      <w:r w:rsidRPr="00B40EF5">
        <w:rPr>
          <w:rFonts w:cs="Arial"/>
          <w:lang w:val="it-IT"/>
        </w:rPr>
        <w:t>Feb</w:t>
      </w:r>
      <w:proofErr w:type="spellEnd"/>
      <w:r w:rsidRPr="00B40EF5">
        <w:rPr>
          <w:rFonts w:cs="Arial"/>
          <w:lang w:val="it-IT"/>
        </w:rPr>
        <w:t xml:space="preserve"> 27]. </w:t>
      </w:r>
      <w:r w:rsidRPr="009F2A4E">
        <w:rPr>
          <w:rFonts w:cs="Arial"/>
          <w:lang w:val="en-US"/>
        </w:rPr>
        <w:t>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195D6BD7" w14:textId="77777777" w:rsidR="009F2A4E" w:rsidRPr="009F2A4E" w:rsidRDefault="009F2A4E" w:rsidP="009F2A4E">
      <w:pPr>
        <w:pStyle w:val="Bibliography"/>
        <w:rPr>
          <w:rFonts w:cs="Arial"/>
          <w:lang w:val="en-US"/>
        </w:rPr>
      </w:pPr>
      <w:r w:rsidRPr="009F2A4E">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2FFEE987" w14:textId="77777777" w:rsidR="009F2A4E" w:rsidRPr="009F2A4E" w:rsidRDefault="009F2A4E" w:rsidP="009F2A4E">
      <w:pPr>
        <w:pStyle w:val="Bibliography"/>
        <w:rPr>
          <w:rFonts w:cs="Arial"/>
          <w:lang w:val="en-US"/>
        </w:rPr>
      </w:pPr>
      <w:r w:rsidRPr="009F2A4E">
        <w:rPr>
          <w:rFonts w:cs="Arial"/>
          <w:lang w:val="en-US"/>
        </w:rPr>
        <w:t xml:space="preserve">10. Smith DL, Battle KE, Hay SI, Barker CM, Scott TW, McKenzie FE. Ross, macdonald, and a theory for the dynamics and control of mosquito-transmitted pathogens. PLoS Pathog. 2012;8:e1002588. </w:t>
      </w:r>
    </w:p>
    <w:p w14:paraId="6151B263" w14:textId="77777777" w:rsidR="009F2A4E" w:rsidRPr="009F2A4E" w:rsidRDefault="009F2A4E" w:rsidP="009F2A4E">
      <w:pPr>
        <w:pStyle w:val="Bibliography"/>
        <w:rPr>
          <w:rFonts w:cs="Arial"/>
          <w:lang w:val="en-US"/>
        </w:rPr>
      </w:pPr>
      <w:r w:rsidRPr="009F2A4E">
        <w:rPr>
          <w:rFonts w:cs="Arial"/>
          <w:lang w:val="en-US"/>
        </w:rPr>
        <w:lastRenderedPageBreak/>
        <w:t>11. Malaria: The malaria vaccine implementation programme (MVIP) [Internet]. [cited 2024 Jul 21]. Available from: https://www.who.int/news-room/questions-and-answers/item/malaria-vaccine-implementation-programme</w:t>
      </w:r>
    </w:p>
    <w:p w14:paraId="163571B5" w14:textId="77777777" w:rsidR="009F2A4E" w:rsidRPr="009F2A4E" w:rsidRDefault="009F2A4E" w:rsidP="009F2A4E">
      <w:pPr>
        <w:pStyle w:val="Bibliography"/>
        <w:rPr>
          <w:rFonts w:cs="Arial"/>
          <w:lang w:val="en-US"/>
        </w:rPr>
      </w:pPr>
      <w:r w:rsidRPr="009F2A4E">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1B57FC41" w14:textId="77777777" w:rsidR="009F2A4E" w:rsidRPr="009F2A4E" w:rsidRDefault="009F2A4E" w:rsidP="009F2A4E">
      <w:pPr>
        <w:pStyle w:val="Bibliography"/>
        <w:rPr>
          <w:rFonts w:cs="Arial"/>
          <w:lang w:val="en-US"/>
        </w:rPr>
      </w:pPr>
      <w:r w:rsidRPr="009F2A4E">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197518BE" w14:textId="77777777" w:rsidR="009F2A4E" w:rsidRPr="009F2A4E" w:rsidRDefault="009F2A4E" w:rsidP="009F2A4E">
      <w:pPr>
        <w:pStyle w:val="Bibliography"/>
        <w:rPr>
          <w:rFonts w:cs="Arial"/>
          <w:lang w:val="en-US"/>
        </w:rPr>
      </w:pPr>
      <w:r w:rsidRPr="009F2A4E">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3C42DD4E" w14:textId="77777777" w:rsidR="009F2A4E" w:rsidRPr="009F2A4E" w:rsidRDefault="009F2A4E" w:rsidP="009F2A4E">
      <w:pPr>
        <w:pStyle w:val="Bibliography"/>
        <w:rPr>
          <w:rFonts w:cs="Arial"/>
          <w:lang w:val="en-US"/>
        </w:rPr>
      </w:pPr>
      <w:r w:rsidRPr="009F2A4E">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6C30E096" w14:textId="77777777" w:rsidR="009F2A4E" w:rsidRPr="009F2A4E" w:rsidRDefault="009F2A4E" w:rsidP="009F2A4E">
      <w:pPr>
        <w:pStyle w:val="Bibliography"/>
        <w:rPr>
          <w:rFonts w:cs="Arial"/>
          <w:lang w:val="en-US"/>
        </w:rPr>
      </w:pPr>
      <w:r w:rsidRPr="009F2A4E">
        <w:rPr>
          <w:rFonts w:cs="Arial"/>
          <w:lang w:val="en-US"/>
        </w:rPr>
        <w:t xml:space="preserve">16. Ozodiegwu ID, Ambrose M, Galatas B, Runge M, Nandi A, Okuneye K, et al. Application of mathematical modelling to inform national malaria intervention planning in Nigeria. Malaria Journal. 2023;22:137. </w:t>
      </w:r>
    </w:p>
    <w:p w14:paraId="2A24BFDF" w14:textId="77777777" w:rsidR="009F2A4E" w:rsidRPr="009F2A4E" w:rsidRDefault="009F2A4E" w:rsidP="009F2A4E">
      <w:pPr>
        <w:pStyle w:val="Bibliography"/>
        <w:rPr>
          <w:rFonts w:cs="Arial"/>
          <w:lang w:val="en-US"/>
        </w:rPr>
      </w:pPr>
      <w:r w:rsidRPr="009F2A4E">
        <w:rPr>
          <w:rFonts w:cs="Arial"/>
          <w:lang w:val="en-US"/>
        </w:rPr>
        <w:t xml:space="preserve">17. Awine T, Silal SP. Accounting for regional transmission variability and the impact of malaria control interventions in Ghana: a population level mathematical modelling approach. Malar J. 2020;19:423. </w:t>
      </w:r>
    </w:p>
    <w:p w14:paraId="5EE19EB5" w14:textId="77777777" w:rsidR="009F2A4E" w:rsidRPr="009F2A4E" w:rsidRDefault="009F2A4E" w:rsidP="009F2A4E">
      <w:pPr>
        <w:pStyle w:val="Bibliography"/>
        <w:rPr>
          <w:rFonts w:cs="Arial"/>
          <w:lang w:val="en-US"/>
        </w:rPr>
      </w:pPr>
      <w:r w:rsidRPr="009F2A4E">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109277A6" w14:textId="77777777" w:rsidR="009F2A4E" w:rsidRPr="009F2A4E" w:rsidRDefault="009F2A4E" w:rsidP="009F2A4E">
      <w:pPr>
        <w:pStyle w:val="Bibliography"/>
        <w:rPr>
          <w:rFonts w:cs="Arial"/>
          <w:lang w:val="en-US"/>
        </w:rPr>
      </w:pPr>
      <w:r w:rsidRPr="009F2A4E">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5E04D260" w14:textId="77777777" w:rsidR="009F2A4E" w:rsidRPr="009F2A4E" w:rsidRDefault="009F2A4E" w:rsidP="009F2A4E">
      <w:pPr>
        <w:pStyle w:val="Bibliography"/>
        <w:rPr>
          <w:rFonts w:cs="Arial"/>
          <w:lang w:val="en-US"/>
        </w:rPr>
      </w:pPr>
      <w:r w:rsidRPr="009F2A4E">
        <w:rPr>
          <w:rFonts w:cs="Arial"/>
          <w:lang w:val="en-US"/>
        </w:rPr>
        <w:t xml:space="preserve">20. Hogan AB, Winskill P, Ghani AC. Estimated impact of RTS,S/AS01 malaria vaccine allocation strategies in sub-Saharan Africa: A modelling study. PLoS Med. 2020;17:e1003377. </w:t>
      </w:r>
    </w:p>
    <w:p w14:paraId="7A079A1E" w14:textId="77777777" w:rsidR="009F2A4E" w:rsidRPr="009F2A4E" w:rsidRDefault="009F2A4E" w:rsidP="009F2A4E">
      <w:pPr>
        <w:pStyle w:val="Bibliography"/>
        <w:rPr>
          <w:rFonts w:cs="Arial"/>
          <w:lang w:val="en-US"/>
        </w:rPr>
      </w:pPr>
      <w:r w:rsidRPr="009F2A4E">
        <w:rPr>
          <w:rFonts w:cs="Arial"/>
          <w:lang w:val="en-US"/>
        </w:rPr>
        <w:t xml:space="preserve">21. Egger M, Johnson L, Althaus C, Schöni A, Salanti G, Low N, et al. Developing WHO guidelines: Time to formally include evidence from mathematical modelling studies. F1000Res. 2018;6:1584. </w:t>
      </w:r>
    </w:p>
    <w:p w14:paraId="10B06AA9" w14:textId="77777777" w:rsidR="009F2A4E" w:rsidRPr="009F2A4E" w:rsidRDefault="009F2A4E" w:rsidP="009F2A4E">
      <w:pPr>
        <w:pStyle w:val="Bibliography"/>
        <w:rPr>
          <w:rFonts w:cs="Arial"/>
          <w:lang w:val="en-US"/>
        </w:rPr>
      </w:pPr>
      <w:r w:rsidRPr="009F2A4E">
        <w:rPr>
          <w:rFonts w:cs="Arial"/>
          <w:lang w:val="en-US"/>
        </w:rPr>
        <w:t>22. OpenMalaria wiki [Internet]. GitHub. [cited 2024 Mar 16]. Available from: https://github.com/SwissTPH/openmalaria/wiki/Home</w:t>
      </w:r>
    </w:p>
    <w:p w14:paraId="5AF88F50" w14:textId="77777777" w:rsidR="009F2A4E" w:rsidRPr="009F2A4E" w:rsidRDefault="009F2A4E" w:rsidP="009F2A4E">
      <w:pPr>
        <w:pStyle w:val="Bibliography"/>
        <w:rPr>
          <w:rFonts w:cs="Arial"/>
          <w:lang w:val="en-US"/>
        </w:rPr>
      </w:pPr>
      <w:r w:rsidRPr="009F2A4E">
        <w:rPr>
          <w:rFonts w:cs="Arial"/>
          <w:lang w:val="en-US"/>
        </w:rPr>
        <w:t>23. Overview of EMOD software — Malaria Model documentation [Internet]. [cited 2024 Mar 16]. Available from: https://docs.idmod.org/projects/emod-malaria/en/latest/software-overview.html</w:t>
      </w:r>
    </w:p>
    <w:p w14:paraId="0C9ED991" w14:textId="77777777" w:rsidR="009F2A4E" w:rsidRPr="009F2A4E" w:rsidRDefault="009F2A4E" w:rsidP="009F2A4E">
      <w:pPr>
        <w:pStyle w:val="Bibliography"/>
        <w:rPr>
          <w:rFonts w:cs="Arial"/>
          <w:lang w:val="en-US"/>
        </w:rPr>
      </w:pPr>
      <w:r w:rsidRPr="009F2A4E">
        <w:rPr>
          <w:rFonts w:cs="Arial"/>
          <w:lang w:val="en-US"/>
        </w:rPr>
        <w:t>24. An individual based model for malaria [Internet]. [cited 2024 May 10]. Available from: https://mrc-ide.github.io/malariasimulation/</w:t>
      </w:r>
    </w:p>
    <w:p w14:paraId="450D3990" w14:textId="77777777" w:rsidR="009F2A4E" w:rsidRPr="009F2A4E" w:rsidRDefault="009F2A4E" w:rsidP="009F2A4E">
      <w:pPr>
        <w:pStyle w:val="Bibliography"/>
        <w:rPr>
          <w:rFonts w:cs="Arial"/>
          <w:lang w:val="en-US"/>
        </w:rPr>
      </w:pPr>
      <w:r w:rsidRPr="009F2A4E">
        <w:rPr>
          <w:rFonts w:cs="Arial"/>
          <w:lang w:val="en-US"/>
        </w:rPr>
        <w:lastRenderedPageBreak/>
        <w:t xml:space="preserve">25. Golumbeanu M, Yang G-J, Camponovo F, Stuckey EM, Hamon N, Mondy M, et al. Leveraging mathematical models of disease dynamics and machine learning to improve development of novel malaria interventions. Infectious Diseases of Poverty. 2022;11:61. </w:t>
      </w:r>
    </w:p>
    <w:p w14:paraId="27661165" w14:textId="77777777" w:rsidR="009F2A4E" w:rsidRPr="009F2A4E" w:rsidRDefault="009F2A4E" w:rsidP="009F2A4E">
      <w:pPr>
        <w:pStyle w:val="Bibliography"/>
        <w:rPr>
          <w:rFonts w:cs="Arial"/>
          <w:lang w:val="en-US"/>
        </w:rPr>
      </w:pPr>
      <w:r w:rsidRPr="009F2A4E">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11B61F7E" w14:textId="77777777" w:rsidR="009F2A4E" w:rsidRPr="009F2A4E" w:rsidRDefault="009F2A4E" w:rsidP="009F2A4E">
      <w:pPr>
        <w:pStyle w:val="Bibliography"/>
        <w:rPr>
          <w:rFonts w:cs="Arial"/>
          <w:lang w:val="en-US"/>
        </w:rPr>
      </w:pPr>
      <w:r w:rsidRPr="009F2A4E">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12E2E969" w14:textId="77777777" w:rsidR="009F2A4E" w:rsidRPr="009F2A4E" w:rsidRDefault="009F2A4E" w:rsidP="009F2A4E">
      <w:pPr>
        <w:pStyle w:val="Bibliography"/>
        <w:rPr>
          <w:rFonts w:cs="Arial"/>
          <w:lang w:val="en-US"/>
        </w:rPr>
      </w:pPr>
      <w:r w:rsidRPr="009F2A4E">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2621234F" w14:textId="77777777" w:rsidR="009F2A4E" w:rsidRPr="009F2A4E" w:rsidRDefault="009F2A4E" w:rsidP="009F2A4E">
      <w:pPr>
        <w:pStyle w:val="Bibliography"/>
        <w:rPr>
          <w:rFonts w:cs="Arial"/>
          <w:lang w:val="en-US"/>
        </w:rPr>
      </w:pPr>
      <w:r w:rsidRPr="009F2A4E">
        <w:rPr>
          <w:rFonts w:cs="Arial"/>
          <w:lang w:val="en-US"/>
        </w:rPr>
        <w:t xml:space="preserve">29. Griffin JT, Hollingsworth TD, Okell LC, Churcher TS, White M, Hinsley W, et al. Reducing Plasmodium falciparum Malaria Transmission in Africa: A Model-Based Evaluation of Intervention Strategies. PLOS Medicine. 2010;7:e1000324. </w:t>
      </w:r>
    </w:p>
    <w:p w14:paraId="60545016" w14:textId="77777777" w:rsidR="009F2A4E" w:rsidRPr="009F2A4E" w:rsidRDefault="009F2A4E" w:rsidP="009F2A4E">
      <w:pPr>
        <w:pStyle w:val="Bibliography"/>
        <w:rPr>
          <w:rFonts w:cs="Arial"/>
          <w:lang w:val="en-US"/>
        </w:rPr>
      </w:pPr>
      <w:r w:rsidRPr="009F2A4E">
        <w:rPr>
          <w:rFonts w:cs="Arial"/>
          <w:lang w:val="en-US"/>
        </w:rPr>
        <w:t xml:space="preserve">30. McCulloch J, Ge J, Ward JA, Heppenstall A, Polhill JG, Malleson N. Calibrating Agent-Based Models Using Uncertainty Quantification Methods. JASSS. 2022;25:1. </w:t>
      </w:r>
    </w:p>
    <w:p w14:paraId="1D913349" w14:textId="77777777" w:rsidR="009F2A4E" w:rsidRPr="009F2A4E" w:rsidRDefault="009F2A4E" w:rsidP="009F2A4E">
      <w:pPr>
        <w:pStyle w:val="Bibliography"/>
        <w:rPr>
          <w:rFonts w:cs="Arial"/>
          <w:lang w:val="en-US"/>
        </w:rPr>
      </w:pPr>
      <w:r w:rsidRPr="009F2A4E">
        <w:rPr>
          <w:rFonts w:cs="Arial"/>
          <w:lang w:val="en-US"/>
        </w:rPr>
        <w:t xml:space="preserve">31. Renardy M, Joslyn LR, Millar JA, Kirschner DE. To Sobol or not to Sobol? The effects of sampling schemes in systems biology applications. Mathematical Biosciences. 2021;337:108593. </w:t>
      </w:r>
    </w:p>
    <w:p w14:paraId="66694272" w14:textId="77777777" w:rsidR="009F2A4E" w:rsidRPr="009F2A4E" w:rsidRDefault="009F2A4E" w:rsidP="009F2A4E">
      <w:pPr>
        <w:pStyle w:val="Bibliography"/>
        <w:rPr>
          <w:rFonts w:cs="Arial"/>
          <w:lang w:val="en-US"/>
        </w:rPr>
      </w:pPr>
      <w:r w:rsidRPr="009F2A4E">
        <w:rPr>
          <w:rFonts w:cs="Arial"/>
          <w:lang w:val="en-US"/>
        </w:rPr>
        <w:t xml:space="preserve">32. Kennedy MC, O’Hagan A. Bayesian Calibration of Computer Models. Journal of the Royal Statistical Society Series B: Statistical Methodology. 2001;63:425–64. </w:t>
      </w:r>
    </w:p>
    <w:p w14:paraId="6F2701D4" w14:textId="77777777" w:rsidR="009F2A4E" w:rsidRPr="009F2A4E" w:rsidRDefault="009F2A4E" w:rsidP="009F2A4E">
      <w:pPr>
        <w:pStyle w:val="Bibliography"/>
        <w:rPr>
          <w:rFonts w:cs="Arial"/>
          <w:lang w:val="en-US"/>
        </w:rPr>
      </w:pPr>
      <w:r w:rsidRPr="009F2A4E">
        <w:rPr>
          <w:rFonts w:cs="Arial"/>
          <w:lang w:val="en-US"/>
        </w:rPr>
        <w:t xml:space="preserve">33. Minter A, Retkute R. Approximate Bayesian Computation for infectious disease modelling. Epidemics. 2019;29:100368. </w:t>
      </w:r>
    </w:p>
    <w:p w14:paraId="467E09DE" w14:textId="77777777" w:rsidR="009F2A4E" w:rsidRPr="00B40EF5" w:rsidRDefault="009F2A4E" w:rsidP="009F2A4E">
      <w:pPr>
        <w:pStyle w:val="Bibliography"/>
        <w:rPr>
          <w:rFonts w:cs="Arial"/>
          <w:lang w:val="it-IT"/>
        </w:rPr>
      </w:pPr>
      <w:r w:rsidRPr="009F2A4E">
        <w:rPr>
          <w:rFonts w:cs="Arial"/>
          <w:lang w:val="en-US"/>
        </w:rPr>
        <w:t xml:space="preserve">34. Saltelli A. Global_Sensitivity_Analysis_The_Primer_Wiley_Interscience_2008_ [Internet]. </w:t>
      </w:r>
      <w:proofErr w:type="spellStart"/>
      <w:r w:rsidRPr="00B40EF5">
        <w:rPr>
          <w:rFonts w:cs="Arial"/>
          <w:lang w:val="it-IT"/>
        </w:rPr>
        <w:t>Available</w:t>
      </w:r>
      <w:proofErr w:type="spellEnd"/>
      <w:r w:rsidRPr="00B40EF5">
        <w:rPr>
          <w:rFonts w:cs="Arial"/>
          <w:lang w:val="it-IT"/>
        </w:rPr>
        <w:t xml:space="preserve"> from: A_Saltelli_Marco_Ratto_Terry_Andres_Francesca_Campolongo_Jessica_Cariboni_Debora_Gatelli_Michaela_Saisana_Stefano_Tarantola_Global_Sensitivity_Analysis_The_Primer_Wiley_Interscience_2008_</w:t>
      </w:r>
    </w:p>
    <w:p w14:paraId="6C4D5A32" w14:textId="77777777" w:rsidR="009F2A4E" w:rsidRPr="009F2A4E" w:rsidRDefault="009F2A4E" w:rsidP="009F2A4E">
      <w:pPr>
        <w:pStyle w:val="Bibliography"/>
        <w:rPr>
          <w:rFonts w:cs="Arial"/>
          <w:lang w:val="en-US"/>
        </w:rPr>
      </w:pPr>
      <w:r w:rsidRPr="00B40EF5">
        <w:rPr>
          <w:rFonts w:cs="Arial"/>
        </w:rPr>
        <w:t xml:space="preserve">35. </w:t>
      </w:r>
      <w:proofErr w:type="spellStart"/>
      <w:r w:rsidRPr="00B40EF5">
        <w:rPr>
          <w:rFonts w:cs="Arial"/>
        </w:rPr>
        <w:t>Gelman</w:t>
      </w:r>
      <w:proofErr w:type="spellEnd"/>
      <w:r w:rsidRPr="00B40EF5">
        <w:rPr>
          <w:rFonts w:cs="Arial"/>
        </w:rPr>
        <w:t xml:space="preserve">. </w:t>
      </w:r>
      <w:proofErr w:type="spellStart"/>
      <w:r w:rsidRPr="00B40EF5">
        <w:rPr>
          <w:rFonts w:cs="Arial"/>
        </w:rPr>
        <w:t>Bayesian</w:t>
      </w:r>
      <w:proofErr w:type="spellEnd"/>
      <w:r w:rsidRPr="00B40EF5">
        <w:rPr>
          <w:rFonts w:cs="Arial"/>
        </w:rPr>
        <w:t xml:space="preserve"> Data Analysis [Internet]. </w:t>
      </w:r>
      <w:r w:rsidRPr="009F2A4E">
        <w:rPr>
          <w:rFonts w:cs="Arial"/>
          <w:lang w:val="en-US"/>
        </w:rPr>
        <w:t>2014. Available from: https://stat.columbia.edu/~gelman/book/BDA3.pdf</w:t>
      </w:r>
    </w:p>
    <w:p w14:paraId="6E8A141E" w14:textId="77777777" w:rsidR="009F2A4E" w:rsidRPr="009F2A4E" w:rsidRDefault="009F2A4E" w:rsidP="009F2A4E">
      <w:pPr>
        <w:pStyle w:val="Bibliography"/>
        <w:rPr>
          <w:rFonts w:cs="Arial"/>
          <w:lang w:val="en-US"/>
        </w:rPr>
      </w:pPr>
      <w:r w:rsidRPr="009F2A4E">
        <w:rPr>
          <w:rFonts w:cs="Arial"/>
          <w:lang w:val="en-US"/>
        </w:rPr>
        <w:t xml:space="preserve">36. Reiker T, Golumbeanu M, Shattock A, Burgert L, Smith TA, Filippi S, et al. Emulator-based Bayesian optimization for efficient multi-objective calibration of an individual-based model of malaria. Nat Commun. 2021;12:7212. </w:t>
      </w:r>
    </w:p>
    <w:p w14:paraId="4232A8BA" w14:textId="77777777" w:rsidR="009F2A4E" w:rsidRPr="009F2A4E" w:rsidRDefault="009F2A4E" w:rsidP="009F2A4E">
      <w:pPr>
        <w:pStyle w:val="Bibliography"/>
        <w:rPr>
          <w:rFonts w:cs="Arial"/>
          <w:lang w:val="en-US"/>
        </w:rPr>
      </w:pPr>
      <w:r w:rsidRPr="009F2A4E">
        <w:rPr>
          <w:rFonts w:cs="Arial"/>
          <w:lang w:val="en-US"/>
        </w:rPr>
        <w:t xml:space="preserve">37. Hazelbag CM, Dushoff J, Dominic EM, Mthombothi ZE, Delva W. Calibration of individual-based models to epidemiological data: A systematic review. Kouyos RD, editor. PLoS Comput Biol. 2020;16:e1007893. </w:t>
      </w:r>
    </w:p>
    <w:p w14:paraId="2C7FBBB7" w14:textId="77777777" w:rsidR="009F2A4E" w:rsidRPr="009F2A4E" w:rsidRDefault="009F2A4E" w:rsidP="009F2A4E">
      <w:pPr>
        <w:pStyle w:val="Bibliography"/>
        <w:rPr>
          <w:rFonts w:cs="Arial"/>
          <w:lang w:val="en-US"/>
        </w:rPr>
      </w:pPr>
      <w:r w:rsidRPr="009F2A4E">
        <w:rPr>
          <w:rFonts w:cs="Arial"/>
          <w:lang w:val="en-US"/>
        </w:rPr>
        <w:t xml:space="preserve">38. Shaukat AM, Breman JG, McKenzie FE. Using the entomological inoculation rate to assess the impact of vector control on malaria parasite transmission and elimination. Malaria Journal. 2010;9:122. </w:t>
      </w:r>
    </w:p>
    <w:p w14:paraId="3B5134A5" w14:textId="77777777" w:rsidR="009F2A4E" w:rsidRPr="009F2A4E" w:rsidRDefault="009F2A4E" w:rsidP="009F2A4E">
      <w:pPr>
        <w:pStyle w:val="Bibliography"/>
        <w:rPr>
          <w:rFonts w:cs="Arial"/>
          <w:lang w:val="en-US"/>
        </w:rPr>
      </w:pPr>
      <w:r w:rsidRPr="009F2A4E">
        <w:rPr>
          <w:rFonts w:cs="Arial"/>
          <w:lang w:val="en-US"/>
        </w:rPr>
        <w:t xml:space="preserve">39. Ionides EL, Breto C, Park J, Smith RA, King AA. Monte Carlo profile confidence intervals for dynamic systems. J R Soc Interface. 2017;14:20170126. </w:t>
      </w:r>
    </w:p>
    <w:p w14:paraId="355D7DA0" w14:textId="77777777" w:rsidR="009F2A4E" w:rsidRPr="009F2A4E" w:rsidRDefault="009F2A4E" w:rsidP="009F2A4E">
      <w:pPr>
        <w:pStyle w:val="Bibliography"/>
        <w:rPr>
          <w:rFonts w:cs="Arial"/>
          <w:lang w:val="en-US"/>
        </w:rPr>
      </w:pPr>
      <w:r w:rsidRPr="009F2A4E">
        <w:rPr>
          <w:rFonts w:cs="Arial"/>
          <w:lang w:val="en-US"/>
        </w:rPr>
        <w:lastRenderedPageBreak/>
        <w:t xml:space="preserve">40. WHO, RBM Partnership to End Malaria. High burden to high impact: a targeted malaria response. 2018. </w:t>
      </w:r>
    </w:p>
    <w:p w14:paraId="5EA93B3D" w14:textId="77777777" w:rsidR="009F2A4E" w:rsidRPr="009F2A4E" w:rsidRDefault="009F2A4E" w:rsidP="009F2A4E">
      <w:pPr>
        <w:pStyle w:val="Bibliography"/>
        <w:rPr>
          <w:rFonts w:cs="Arial"/>
          <w:lang w:val="en-US"/>
        </w:rPr>
      </w:pPr>
      <w:r w:rsidRPr="009F2A4E">
        <w:rPr>
          <w:rFonts w:cs="Arial"/>
          <w:lang w:val="en-US"/>
        </w:rPr>
        <w:t xml:space="preserve">41. Retkute R, Touloupou P, Basáñez M-G, Hollingsworth TD, Spencer SEF. Integrating geostatistical maps and infectious disease transmission models using adaptive multiple importance sampling. The Annals of Applied Statistics. 2021;15:1980–98. </w:t>
      </w:r>
    </w:p>
    <w:p w14:paraId="1D528461" w14:textId="77777777" w:rsidR="009F2A4E" w:rsidRPr="009F2A4E" w:rsidRDefault="009F2A4E" w:rsidP="009F2A4E">
      <w:pPr>
        <w:pStyle w:val="Bibliography"/>
        <w:rPr>
          <w:rFonts w:cs="Arial"/>
        </w:rPr>
      </w:pPr>
      <w:r w:rsidRPr="009F2A4E">
        <w:rPr>
          <w:rFonts w:cs="Arial"/>
          <w:lang w:val="en-US"/>
        </w:rPr>
        <w:t xml:space="preserve">42. McCarthy KA, Wenger EA, Huynh GH, Eckhoff PA. Calibration of an intrahost malaria model and parameter ensemble evaluation of a pre-erythrocytic vaccine. </w:t>
      </w:r>
      <w:r w:rsidRPr="009F2A4E">
        <w:rPr>
          <w:rFonts w:cs="Arial"/>
        </w:rPr>
        <w:t xml:space="preserve">Malaria Journal. 2015;14:6. </w:t>
      </w:r>
    </w:p>
    <w:p w14:paraId="01AD4254" w14:textId="77777777"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6"/>
      <w:pgSz w:w="11907" w:h="16840"/>
      <w:pgMar w:top="1134" w:right="1418" w:bottom="1134" w:left="1418" w:header="567" w:footer="43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Günther Fink" w:date="2024-07-25T14:46:00Z" w:initials="GF">
    <w:p w14:paraId="19FC4ABB" w14:textId="0B2FDBCF" w:rsidR="00FD4A94" w:rsidRPr="00FD4A94" w:rsidRDefault="00FD4A94">
      <w:pPr>
        <w:pStyle w:val="CommentText"/>
        <w:rPr>
          <w:lang w:val="en-US"/>
        </w:rPr>
      </w:pPr>
      <w:r>
        <w:rPr>
          <w:rStyle w:val="CommentReference"/>
        </w:rPr>
        <w:annotationRef/>
      </w:r>
      <w:r w:rsidRPr="00FD4A94">
        <w:rPr>
          <w:lang w:val="en-US"/>
        </w:rPr>
        <w:t xml:space="preserve">I don’t think I need </w:t>
      </w:r>
      <w:r>
        <w:rPr>
          <w:lang w:val="en-US"/>
        </w:rPr>
        <w:t>to be (or maybe should not?) be listed here</w:t>
      </w:r>
    </w:p>
  </w:comment>
  <w:comment w:id="20" w:author="Günther Fink" w:date="2024-07-25T14:49:00Z" w:initials="GF">
    <w:p w14:paraId="172DAE91" w14:textId="5BB61254" w:rsidR="00FD4A94" w:rsidRPr="00FD4A94" w:rsidRDefault="00FD4A94">
      <w:pPr>
        <w:pStyle w:val="CommentText"/>
        <w:rPr>
          <w:lang w:val="en-US"/>
        </w:rPr>
      </w:pPr>
      <w:r>
        <w:rPr>
          <w:rStyle w:val="CommentReference"/>
        </w:rPr>
        <w:annotationRef/>
      </w:r>
      <w:r w:rsidRPr="00FD4A94">
        <w:rPr>
          <w:lang w:val="en-US"/>
        </w:rPr>
        <w:t>What do you mean by that</w:t>
      </w:r>
      <w:r>
        <w:rPr>
          <w:lang w:val="en-US"/>
        </w:rPr>
        <w:t>? Isn’t the program national now?</w:t>
      </w:r>
    </w:p>
  </w:comment>
  <w:comment w:id="25" w:author="Günther Fink" w:date="2024-07-25T14:50:00Z" w:initials="GF">
    <w:p w14:paraId="0C074886" w14:textId="513E080F" w:rsidR="00FD4A94" w:rsidRPr="00FD4A94" w:rsidRDefault="00FD4A94">
      <w:pPr>
        <w:pStyle w:val="CommentText"/>
        <w:rPr>
          <w:lang w:val="en-US"/>
        </w:rPr>
      </w:pPr>
      <w:r>
        <w:rPr>
          <w:rStyle w:val="CommentReference"/>
        </w:rPr>
        <w:annotationRef/>
      </w:r>
      <w:r w:rsidRPr="00FD4A94">
        <w:rPr>
          <w:lang w:val="en-US"/>
        </w:rPr>
        <w:t>Wouldn’t this always be part of parameter uncertainty</w:t>
      </w:r>
      <w:r>
        <w:rPr>
          <w:lang w:val="en-US"/>
        </w:rPr>
        <w:t>?</w:t>
      </w:r>
    </w:p>
  </w:comment>
  <w:comment w:id="28" w:author="Günther Fink" w:date="2024-07-25T14:52:00Z" w:initials="GF">
    <w:p w14:paraId="6701C3F5" w14:textId="5DF0170A" w:rsidR="00FD4A94" w:rsidRPr="00FD4A94" w:rsidRDefault="00FD4A94">
      <w:pPr>
        <w:pStyle w:val="CommentText"/>
        <w:rPr>
          <w:lang w:val="en-US"/>
        </w:rPr>
      </w:pPr>
      <w:r>
        <w:rPr>
          <w:rStyle w:val="CommentReference"/>
        </w:rPr>
        <w:annotationRef/>
      </w:r>
      <w:r w:rsidRPr="00FD4A94">
        <w:rPr>
          <w:lang w:val="en-US"/>
        </w:rPr>
        <w:t>Do you mean «Key modeling parameters with uncertainty</w:t>
      </w:r>
      <w:r>
        <w:rPr>
          <w:lang w:val="en-US"/>
        </w:rPr>
        <w:t>” here? Sources were already described above</w:t>
      </w:r>
    </w:p>
  </w:comment>
  <w:comment w:id="29" w:author="Günther Fink" w:date="2024-07-25T14:53:00Z" w:initials="GF">
    <w:p w14:paraId="22D1DFF2" w14:textId="5AF80287" w:rsidR="00FD4A94" w:rsidRPr="00FD4A94" w:rsidRDefault="00FD4A94">
      <w:pPr>
        <w:pStyle w:val="CommentText"/>
        <w:rPr>
          <w:lang w:val="en-US"/>
        </w:rPr>
      </w:pPr>
      <w:r>
        <w:rPr>
          <w:rStyle w:val="CommentReference"/>
        </w:rPr>
        <w:annotationRef/>
      </w:r>
      <w:r w:rsidRPr="00FD4A94">
        <w:rPr>
          <w:lang w:val="en-US"/>
        </w:rPr>
        <w:t>These are just imprecise estimates, no</w:t>
      </w:r>
      <w:r>
        <w:rPr>
          <w:lang w:val="en-US"/>
        </w:rPr>
        <w:t>?</w:t>
      </w:r>
    </w:p>
  </w:comment>
  <w:comment w:id="32" w:author="Günther Fink" w:date="2024-07-25T14:54:00Z" w:initials="GF">
    <w:p w14:paraId="204DB27D" w14:textId="4DC9EB3D" w:rsidR="00FD4A94" w:rsidRPr="00FD4A94" w:rsidRDefault="00FD4A94">
      <w:pPr>
        <w:pStyle w:val="CommentText"/>
        <w:rPr>
          <w:lang w:val="en-US"/>
        </w:rPr>
      </w:pPr>
      <w:r>
        <w:rPr>
          <w:rStyle w:val="CommentReference"/>
        </w:rPr>
        <w:annotationRef/>
      </w:r>
      <w:r w:rsidRPr="00FD4A94">
        <w:rPr>
          <w:lang w:val="en-US"/>
        </w:rPr>
        <w:t>General comment: this first chapter is exceptionally well written – really well done</w:t>
      </w:r>
      <w:r>
        <w:rPr>
          <w:lang w:val="en-US"/>
        </w:rPr>
        <w:t xml:space="preserve">! </w:t>
      </w:r>
    </w:p>
  </w:comment>
  <w:comment w:id="34" w:author="Günther Fink" w:date="2024-07-25T14:54:00Z" w:initials="GF">
    <w:p w14:paraId="73CEB73D" w14:textId="0C148761" w:rsidR="00FD4A94" w:rsidRPr="00FD4A94" w:rsidRDefault="00FD4A94">
      <w:pPr>
        <w:pStyle w:val="CommentText"/>
        <w:rPr>
          <w:lang w:val="en-US"/>
        </w:rPr>
      </w:pPr>
      <w:r>
        <w:rPr>
          <w:rStyle w:val="CommentReference"/>
        </w:rPr>
        <w:annotationRef/>
      </w:r>
      <w:r w:rsidRPr="00FD4A94">
        <w:rPr>
          <w:lang w:val="en-US"/>
        </w:rPr>
        <w:t xml:space="preserve">Of what type of intervention? </w:t>
      </w:r>
      <w:r>
        <w:rPr>
          <w:lang w:val="en-US"/>
        </w:rPr>
        <w:t>I would guess that the answer to this question will depend on what you are modeling, no?</w:t>
      </w:r>
    </w:p>
  </w:comment>
  <w:comment w:id="35" w:author="Günther Fink" w:date="2024-07-25T14:55:00Z" w:initials="GF">
    <w:p w14:paraId="1291E1EA" w14:textId="065CCC08" w:rsidR="00FD4A94" w:rsidRPr="00FD4A94" w:rsidRDefault="00FD4A94">
      <w:pPr>
        <w:pStyle w:val="CommentText"/>
        <w:rPr>
          <w:lang w:val="en-US"/>
        </w:rPr>
      </w:pPr>
      <w:r>
        <w:rPr>
          <w:rStyle w:val="CommentReference"/>
        </w:rPr>
        <w:annotationRef/>
      </w:r>
      <w:r w:rsidRPr="00FD4A94">
        <w:rPr>
          <w:lang w:val="en-US"/>
        </w:rPr>
        <w:t xml:space="preserve">Sounds a </w:t>
      </w:r>
      <w:proofErr w:type="spellStart"/>
      <w:r w:rsidRPr="00FD4A94">
        <w:rPr>
          <w:lang w:val="en-US"/>
        </w:rPr>
        <w:t>bitt</w:t>
      </w:r>
      <w:proofErr w:type="spellEnd"/>
      <w:r w:rsidRPr="00FD4A94">
        <w:rPr>
          <w:lang w:val="en-US"/>
        </w:rPr>
        <w:t xml:space="preserve"> he same as point 1</w:t>
      </w:r>
    </w:p>
  </w:comment>
  <w:comment w:id="40" w:author="Günther Fink" w:date="2024-07-25T14:56:00Z" w:initials="GF">
    <w:p w14:paraId="3585CA6B" w14:textId="774E503D" w:rsidR="00AA04B4" w:rsidRPr="00AA04B4" w:rsidRDefault="00AA04B4">
      <w:pPr>
        <w:pStyle w:val="CommentText"/>
        <w:rPr>
          <w:lang w:val="en-US"/>
        </w:rPr>
      </w:pPr>
      <w:r>
        <w:rPr>
          <w:rStyle w:val="CommentReference"/>
        </w:rPr>
        <w:annotationRef/>
      </w:r>
      <w:r w:rsidRPr="00AA04B4">
        <w:rPr>
          <w:lang w:val="en-US"/>
        </w:rPr>
        <w:t>These make sense – how will you determin</w:t>
      </w:r>
      <w:r>
        <w:rPr>
          <w:lang w:val="en-US"/>
        </w:rPr>
        <w:t>e the variability in each factor considered? Just plus/minus one SD? + 100%?</w:t>
      </w:r>
    </w:p>
  </w:comment>
  <w:comment w:id="43" w:author="Günther Fink" w:date="2024-07-25T14:58:00Z" w:initials="GF">
    <w:p w14:paraId="1ACA1021" w14:textId="2C071DE9" w:rsidR="00AA04B4" w:rsidRPr="00AA04B4" w:rsidRDefault="00AA04B4">
      <w:pPr>
        <w:pStyle w:val="CommentText"/>
        <w:rPr>
          <w:lang w:val="en-US"/>
        </w:rPr>
      </w:pPr>
      <w:r>
        <w:rPr>
          <w:rStyle w:val="CommentReference"/>
        </w:rPr>
        <w:annotationRef/>
      </w:r>
      <w:r w:rsidRPr="00AA04B4">
        <w:rPr>
          <w:lang w:val="en-US"/>
        </w:rPr>
        <w:t xml:space="preserve">As output, this seems a bit narrow – will these results be generalizable for other users of this package, or will this just apply to </w:t>
      </w:r>
      <w:r>
        <w:rPr>
          <w:lang w:val="en-US"/>
        </w:rPr>
        <w:t>Ghana?</w:t>
      </w:r>
    </w:p>
  </w:comment>
  <w:comment w:id="46" w:author="Günther Fink" w:date="2024-07-25T15:00:00Z" w:initials="GF">
    <w:p w14:paraId="06D230FA" w14:textId="0B0AE773" w:rsidR="00AA04B4" w:rsidRDefault="00AA04B4">
      <w:pPr>
        <w:pStyle w:val="CommentText"/>
      </w:pPr>
      <w:r>
        <w:rPr>
          <w:rStyle w:val="CommentReference"/>
        </w:rPr>
        <w:annotationRef/>
      </w:r>
      <w:proofErr w:type="spellStart"/>
      <w:r>
        <w:t>No</w:t>
      </w:r>
      <w:proofErr w:type="spellEnd"/>
      <w:r>
        <w:t xml:space="preserve"> </w:t>
      </w:r>
      <w:proofErr w:type="spellStart"/>
      <w:r>
        <w:t>more</w:t>
      </w:r>
      <w:proofErr w:type="spellEnd"/>
      <w:r>
        <w:t xml:space="preserve"> </w:t>
      </w:r>
      <w:proofErr w:type="spellStart"/>
      <w:r>
        <w:t>spraying</w:t>
      </w:r>
      <w:proofErr w:type="spellEnd"/>
      <w:r>
        <w:t>?</w:t>
      </w:r>
    </w:p>
  </w:comment>
  <w:comment w:id="49" w:author="Günther Fink" w:date="2024-07-25T14:59:00Z" w:initials="GF">
    <w:p w14:paraId="2874FBA4" w14:textId="614E6140" w:rsidR="00AA04B4" w:rsidRPr="00AA04B4" w:rsidRDefault="00AA04B4">
      <w:pPr>
        <w:pStyle w:val="CommentText"/>
        <w:rPr>
          <w:lang w:val="en-US"/>
        </w:rPr>
      </w:pPr>
      <w:r>
        <w:rPr>
          <w:rStyle w:val="CommentReference"/>
        </w:rPr>
        <w:annotationRef/>
      </w:r>
      <w:r w:rsidRPr="00AA04B4">
        <w:rPr>
          <w:lang w:val="en-US"/>
        </w:rPr>
        <w:t>Most critical? Most sensitive?</w:t>
      </w:r>
    </w:p>
  </w:comment>
  <w:comment w:id="50" w:author="Günther Fink" w:date="2024-07-25T15:00:00Z" w:initials="GF">
    <w:p w14:paraId="49021125" w14:textId="0A5A142A" w:rsidR="00AA04B4" w:rsidRPr="00AA04B4" w:rsidRDefault="00AA04B4">
      <w:pPr>
        <w:pStyle w:val="CommentText"/>
        <w:rPr>
          <w:lang w:val="en-US"/>
        </w:rPr>
      </w:pPr>
      <w:r>
        <w:rPr>
          <w:rStyle w:val="CommentReference"/>
        </w:rPr>
        <w:annotationRef/>
      </w:r>
      <w:r w:rsidRPr="00AA04B4">
        <w:rPr>
          <w:lang w:val="en-US"/>
        </w:rPr>
        <w:t xml:space="preserve">This sounds different from the 3 interventions above. </w:t>
      </w:r>
      <w:r>
        <w:rPr>
          <w:lang w:val="en-US"/>
        </w:rPr>
        <w:t>I thought Ghana already decided to do vaccination everywhere, no?</w:t>
      </w:r>
    </w:p>
  </w:comment>
  <w:comment w:id="54" w:author="Günther Fink" w:date="2024-07-25T15:01:00Z" w:initials="GF">
    <w:p w14:paraId="23F3080B" w14:textId="0391ED0C" w:rsidR="00AA04B4" w:rsidRPr="00AA04B4" w:rsidRDefault="00AA04B4">
      <w:pPr>
        <w:pStyle w:val="CommentText"/>
        <w:rPr>
          <w:lang w:val="en-US"/>
        </w:rPr>
      </w:pPr>
      <w:r>
        <w:rPr>
          <w:rStyle w:val="CommentReference"/>
        </w:rPr>
        <w:annotationRef/>
      </w:r>
      <w:r w:rsidRPr="00AA04B4">
        <w:rPr>
          <w:lang w:val="en-US"/>
        </w:rPr>
        <w:t xml:space="preserve">No need to list us here – please </w:t>
      </w:r>
      <w:r w:rsidRPr="00AA04B4">
        <w:rPr>
          <w:lang w:val="en-US"/>
        </w:rPr>
        <w:t>remove</w:t>
      </w:r>
      <w:bookmarkStart w:id="55" w:name="_GoBack"/>
      <w:bookmarkEnd w:id="55"/>
    </w:p>
  </w:comment>
  <w:comment w:id="58" w:author="Günther Fink" w:date="2024-07-25T11:06:00Z" w:initials="GF">
    <w:p w14:paraId="4ABCB9AC" w14:textId="77777777" w:rsidR="00B40EF5" w:rsidRPr="00B40EF5" w:rsidRDefault="00B40EF5">
      <w:pPr>
        <w:pStyle w:val="CommentText"/>
        <w:rPr>
          <w:lang w:val="en-US"/>
        </w:rPr>
      </w:pPr>
      <w:r>
        <w:rPr>
          <w:rStyle w:val="CommentReference"/>
        </w:rPr>
        <w:annotationRef/>
      </w:r>
      <w:r w:rsidRPr="00B40EF5">
        <w:rPr>
          <w:lang w:val="en-US"/>
        </w:rPr>
        <w:t>What does this mean? Completed?</w:t>
      </w:r>
    </w:p>
  </w:comment>
  <w:comment w:id="59" w:author="Günther Fink" w:date="2024-07-25T11:06:00Z" w:initials="GF">
    <w:p w14:paraId="452BD46D" w14:textId="77777777" w:rsidR="00B40EF5" w:rsidRDefault="00B40EF5">
      <w:pPr>
        <w:pStyle w:val="CommentText"/>
      </w:pPr>
      <w:r>
        <w:rPr>
          <w:rStyle w:val="CommentReference"/>
        </w:rPr>
        <w:annotationRef/>
      </w:r>
      <w:proofErr w:type="spellStart"/>
      <w:r>
        <w:t>What</w:t>
      </w:r>
      <w:proofErr w:type="spellEnd"/>
      <w:r>
        <w:t xml:space="preserve"> </w:t>
      </w:r>
      <w:proofErr w:type="spellStart"/>
      <w:r>
        <w:t>are</w:t>
      </w:r>
      <w:proofErr w:type="spellEnd"/>
      <w:r>
        <w:t xml:space="preserve"> </w:t>
      </w:r>
      <w:proofErr w:type="spellStart"/>
      <w:r>
        <w:t>these</w:t>
      </w:r>
      <w:proofErr w:type="spellEnd"/>
      <w:r>
        <w:t xml:space="preserve"> </w:t>
      </w:r>
      <w:proofErr w:type="spellStart"/>
      <w:r>
        <w:t>courses</w:t>
      </w:r>
      <w:proofErr w:type="spellEnd"/>
      <w:r>
        <w:t>??</w:t>
      </w:r>
    </w:p>
    <w:p w14:paraId="3D812460" w14:textId="77777777" w:rsidR="00B40EF5" w:rsidRDefault="00B40EF5">
      <w:pPr>
        <w:pStyle w:val="CommentText"/>
      </w:pPr>
    </w:p>
    <w:p w14:paraId="1E5D5B5B" w14:textId="77777777" w:rsidR="00B40EF5" w:rsidRPr="00B40EF5" w:rsidRDefault="00B40EF5">
      <w:pPr>
        <w:pStyle w:val="CommentText"/>
        <w:rPr>
          <w:lang w:val="en-US"/>
        </w:rPr>
      </w:pPr>
      <w:r w:rsidRPr="00B40EF5">
        <w:rPr>
          <w:lang w:val="en-US"/>
        </w:rPr>
        <w:t>Are these non-UNIBAS courses?</w:t>
      </w:r>
      <w:r>
        <w:rPr>
          <w:lang w:val="en-US"/>
        </w:rPr>
        <w:t xml:space="preserve"> If so, I would list them separately at the bottom?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FC4ABB" w15:done="0"/>
  <w15:commentEx w15:paraId="172DAE91" w15:done="0"/>
  <w15:commentEx w15:paraId="0C074886" w15:done="0"/>
  <w15:commentEx w15:paraId="6701C3F5" w15:done="0"/>
  <w15:commentEx w15:paraId="22D1DFF2" w15:done="0"/>
  <w15:commentEx w15:paraId="204DB27D" w15:done="0"/>
  <w15:commentEx w15:paraId="73CEB73D" w15:done="0"/>
  <w15:commentEx w15:paraId="1291E1EA" w15:done="0"/>
  <w15:commentEx w15:paraId="3585CA6B" w15:done="0"/>
  <w15:commentEx w15:paraId="1ACA1021" w15:done="0"/>
  <w15:commentEx w15:paraId="06D230FA" w15:done="0"/>
  <w15:commentEx w15:paraId="2874FBA4" w15:done="0"/>
  <w15:commentEx w15:paraId="49021125" w15:done="0"/>
  <w15:commentEx w15:paraId="23F3080B" w15:done="0"/>
  <w15:commentEx w15:paraId="4ABCB9AC" w15:done="0"/>
  <w15:commentEx w15:paraId="1E5D5B5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A94EA" w14:textId="77777777" w:rsidR="00764D9D" w:rsidRDefault="00764D9D">
      <w:pPr>
        <w:spacing w:after="0"/>
      </w:pPr>
      <w:r>
        <w:separator/>
      </w:r>
    </w:p>
  </w:endnote>
  <w:endnote w:type="continuationSeparator" w:id="0">
    <w:p w14:paraId="55B0B71C" w14:textId="77777777" w:rsidR="00764D9D" w:rsidRDefault="00764D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B40EF5" w:rsidRPr="00703CF5" w:rsidRDefault="00B40EF5">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B40EF5" w:rsidRPr="00227289" w:rsidRDefault="00B40EF5"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r w:rsidRPr="00227289">
      <w:rPr>
        <w:lang w:val="en-US"/>
      </w:rPr>
      <w:t>i</w:t>
    </w:r>
  </w:p>
  <w:p w14:paraId="71CF0D51" w14:textId="77777777" w:rsidR="00B40EF5" w:rsidRPr="00227289" w:rsidRDefault="00B40EF5">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B40EF5" w:rsidRDefault="00B40EF5">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B40EF5" w:rsidRDefault="00B40EF5">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562F1003" w:rsidR="00B40EF5" w:rsidRPr="009872D7" w:rsidRDefault="00B40EF5"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AA04B4">
          <w:rPr>
            <w:noProof/>
            <w:lang w:val="en-US"/>
          </w:rPr>
          <w:t>iv</w:t>
        </w:r>
        <w:r>
          <w:rPr>
            <w:noProof/>
          </w:rPr>
          <w:fldChar w:fldCharType="end"/>
        </w:r>
      </w:sdtContent>
    </w:sdt>
  </w:p>
  <w:p w14:paraId="41CFA956" w14:textId="77777777" w:rsidR="00B40EF5" w:rsidRPr="006A0729" w:rsidRDefault="00B40EF5"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15043990" w:rsidR="00B40EF5" w:rsidRDefault="00B40EF5" w:rsidP="003A7268">
    <w:pPr>
      <w:jc w:val="right"/>
    </w:pPr>
    <w:r>
      <w:fldChar w:fldCharType="begin"/>
    </w:r>
    <w:r w:rsidRPr="00703CF5">
      <w:rPr>
        <w:lang w:val="en-US"/>
      </w:rPr>
      <w:instrText>PAGE</w:instrText>
    </w:r>
    <w:r>
      <w:fldChar w:fldCharType="separate"/>
    </w:r>
    <w:r w:rsidR="00AA04B4">
      <w:rPr>
        <w:noProof/>
        <w:lang w:val="en-US"/>
      </w:rPr>
      <w:t>19</w:t>
    </w:r>
    <w:r>
      <w:fldChar w:fldCharType="end"/>
    </w:r>
  </w:p>
  <w:p w14:paraId="189DAC4A" w14:textId="77777777" w:rsidR="00B40EF5" w:rsidRPr="00703CF5" w:rsidRDefault="00B40EF5"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19DB0" w14:textId="77777777" w:rsidR="00764D9D" w:rsidRDefault="00764D9D">
      <w:pPr>
        <w:spacing w:after="0"/>
      </w:pPr>
      <w:r>
        <w:separator/>
      </w:r>
    </w:p>
  </w:footnote>
  <w:footnote w:type="continuationSeparator" w:id="0">
    <w:p w14:paraId="53BB65FB" w14:textId="77777777" w:rsidR="00764D9D" w:rsidRDefault="00764D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B40EF5" w:rsidRDefault="00B40EF5"/>
  <w:p w14:paraId="543A8EA8" w14:textId="77777777" w:rsidR="00B40EF5" w:rsidRDefault="00B40EF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B40EF5" w:rsidRPr="006A0729" w:rsidRDefault="00B40EF5">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8"/>
  </w:num>
  <w:num w:numId="5">
    <w:abstractNumId w:val="9"/>
  </w:num>
  <w:num w:numId="6">
    <w:abstractNumId w:val="5"/>
  </w:num>
  <w:num w:numId="7">
    <w:abstractNumId w:val="0"/>
  </w:num>
  <w:num w:numId="8">
    <w:abstractNumId w:val="3"/>
  </w:num>
  <w:num w:numId="9">
    <w:abstractNumId w:val="1"/>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ünther Fink">
    <w15:presenceInfo w15:providerId="None" w15:userId="Günther Fi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648A2"/>
    <w:rsid w:val="000723A0"/>
    <w:rsid w:val="00086974"/>
    <w:rsid w:val="00092CA1"/>
    <w:rsid w:val="000A4937"/>
    <w:rsid w:val="000A6348"/>
    <w:rsid w:val="000C0633"/>
    <w:rsid w:val="000D1B0A"/>
    <w:rsid w:val="000D59C4"/>
    <w:rsid w:val="000E786A"/>
    <w:rsid w:val="00113B68"/>
    <w:rsid w:val="00123B02"/>
    <w:rsid w:val="00140B92"/>
    <w:rsid w:val="0014222C"/>
    <w:rsid w:val="00147112"/>
    <w:rsid w:val="001A74EB"/>
    <w:rsid w:val="001B690B"/>
    <w:rsid w:val="001E6330"/>
    <w:rsid w:val="00210E14"/>
    <w:rsid w:val="00213D10"/>
    <w:rsid w:val="00227289"/>
    <w:rsid w:val="002337D7"/>
    <w:rsid w:val="0026134D"/>
    <w:rsid w:val="00281998"/>
    <w:rsid w:val="00286CF2"/>
    <w:rsid w:val="00295C5F"/>
    <w:rsid w:val="002A1BD8"/>
    <w:rsid w:val="002B482B"/>
    <w:rsid w:val="003268E7"/>
    <w:rsid w:val="00327987"/>
    <w:rsid w:val="003312F7"/>
    <w:rsid w:val="003417AC"/>
    <w:rsid w:val="003452B0"/>
    <w:rsid w:val="003658AD"/>
    <w:rsid w:val="003A1F55"/>
    <w:rsid w:val="003A7268"/>
    <w:rsid w:val="0041381B"/>
    <w:rsid w:val="0041424D"/>
    <w:rsid w:val="00421246"/>
    <w:rsid w:val="004439B5"/>
    <w:rsid w:val="00466ED0"/>
    <w:rsid w:val="00486B6E"/>
    <w:rsid w:val="00486D99"/>
    <w:rsid w:val="00492702"/>
    <w:rsid w:val="004B4652"/>
    <w:rsid w:val="004C234E"/>
    <w:rsid w:val="004D36E6"/>
    <w:rsid w:val="004E01B7"/>
    <w:rsid w:val="004E5539"/>
    <w:rsid w:val="005063B9"/>
    <w:rsid w:val="0051553C"/>
    <w:rsid w:val="0051795C"/>
    <w:rsid w:val="0055381B"/>
    <w:rsid w:val="005553AA"/>
    <w:rsid w:val="00585791"/>
    <w:rsid w:val="005A6768"/>
    <w:rsid w:val="005D6442"/>
    <w:rsid w:val="005E051B"/>
    <w:rsid w:val="005E2C7D"/>
    <w:rsid w:val="005F28C4"/>
    <w:rsid w:val="005F481A"/>
    <w:rsid w:val="00601267"/>
    <w:rsid w:val="006159C4"/>
    <w:rsid w:val="0061667B"/>
    <w:rsid w:val="00641530"/>
    <w:rsid w:val="00653C63"/>
    <w:rsid w:val="0067481E"/>
    <w:rsid w:val="00693237"/>
    <w:rsid w:val="006A0729"/>
    <w:rsid w:val="006A28C5"/>
    <w:rsid w:val="006B7CFD"/>
    <w:rsid w:val="006F2382"/>
    <w:rsid w:val="00703CF5"/>
    <w:rsid w:val="0070670B"/>
    <w:rsid w:val="00717CBF"/>
    <w:rsid w:val="007200FE"/>
    <w:rsid w:val="00722D5D"/>
    <w:rsid w:val="00764D9D"/>
    <w:rsid w:val="0077079D"/>
    <w:rsid w:val="00790447"/>
    <w:rsid w:val="0079393B"/>
    <w:rsid w:val="007B362C"/>
    <w:rsid w:val="007C0923"/>
    <w:rsid w:val="007D4DCF"/>
    <w:rsid w:val="007E074F"/>
    <w:rsid w:val="007E2ADC"/>
    <w:rsid w:val="00820540"/>
    <w:rsid w:val="008364EE"/>
    <w:rsid w:val="00842440"/>
    <w:rsid w:val="00842511"/>
    <w:rsid w:val="008432C5"/>
    <w:rsid w:val="00862195"/>
    <w:rsid w:val="00864F38"/>
    <w:rsid w:val="00884EE5"/>
    <w:rsid w:val="008A1D23"/>
    <w:rsid w:val="008A3908"/>
    <w:rsid w:val="008B2516"/>
    <w:rsid w:val="008D2CDD"/>
    <w:rsid w:val="008E7BA1"/>
    <w:rsid w:val="00932F93"/>
    <w:rsid w:val="00936137"/>
    <w:rsid w:val="00947B06"/>
    <w:rsid w:val="00957E3A"/>
    <w:rsid w:val="009739D0"/>
    <w:rsid w:val="009872D7"/>
    <w:rsid w:val="009A0CB2"/>
    <w:rsid w:val="009B01CC"/>
    <w:rsid w:val="009C3A16"/>
    <w:rsid w:val="009D2FBA"/>
    <w:rsid w:val="009D6A38"/>
    <w:rsid w:val="009E51EE"/>
    <w:rsid w:val="009F2A4E"/>
    <w:rsid w:val="009F3E7D"/>
    <w:rsid w:val="009F550F"/>
    <w:rsid w:val="00A06130"/>
    <w:rsid w:val="00A15C7A"/>
    <w:rsid w:val="00A17148"/>
    <w:rsid w:val="00A26F48"/>
    <w:rsid w:val="00A30EE6"/>
    <w:rsid w:val="00A3332F"/>
    <w:rsid w:val="00A36D7E"/>
    <w:rsid w:val="00A65951"/>
    <w:rsid w:val="00A70CAF"/>
    <w:rsid w:val="00A7186E"/>
    <w:rsid w:val="00A94BCA"/>
    <w:rsid w:val="00AA04B4"/>
    <w:rsid w:val="00AA437C"/>
    <w:rsid w:val="00AB2C3A"/>
    <w:rsid w:val="00AC37B1"/>
    <w:rsid w:val="00AC56F2"/>
    <w:rsid w:val="00AC587D"/>
    <w:rsid w:val="00AE2DE2"/>
    <w:rsid w:val="00AF2A3C"/>
    <w:rsid w:val="00AF372A"/>
    <w:rsid w:val="00B015D5"/>
    <w:rsid w:val="00B14DCD"/>
    <w:rsid w:val="00B15FE9"/>
    <w:rsid w:val="00B40EF5"/>
    <w:rsid w:val="00B53EEE"/>
    <w:rsid w:val="00B826A4"/>
    <w:rsid w:val="00B83DD5"/>
    <w:rsid w:val="00BC13DD"/>
    <w:rsid w:val="00BE385F"/>
    <w:rsid w:val="00BE7956"/>
    <w:rsid w:val="00C01BCD"/>
    <w:rsid w:val="00C203A1"/>
    <w:rsid w:val="00C41E45"/>
    <w:rsid w:val="00C73589"/>
    <w:rsid w:val="00C75B8B"/>
    <w:rsid w:val="00C94934"/>
    <w:rsid w:val="00CA52A0"/>
    <w:rsid w:val="00CB56BA"/>
    <w:rsid w:val="00CE0CAB"/>
    <w:rsid w:val="00CF0FEF"/>
    <w:rsid w:val="00D04CD0"/>
    <w:rsid w:val="00D36785"/>
    <w:rsid w:val="00D47B86"/>
    <w:rsid w:val="00D47DE5"/>
    <w:rsid w:val="00D54591"/>
    <w:rsid w:val="00D5587C"/>
    <w:rsid w:val="00D674E0"/>
    <w:rsid w:val="00DA1DF1"/>
    <w:rsid w:val="00DA4236"/>
    <w:rsid w:val="00DB0973"/>
    <w:rsid w:val="00DB55F0"/>
    <w:rsid w:val="00DC0708"/>
    <w:rsid w:val="00DC3206"/>
    <w:rsid w:val="00DD3847"/>
    <w:rsid w:val="00DD4591"/>
    <w:rsid w:val="00DD6EDC"/>
    <w:rsid w:val="00DF0D1F"/>
    <w:rsid w:val="00DF5DE7"/>
    <w:rsid w:val="00E0492D"/>
    <w:rsid w:val="00E37D0A"/>
    <w:rsid w:val="00E65967"/>
    <w:rsid w:val="00E67814"/>
    <w:rsid w:val="00E70D9F"/>
    <w:rsid w:val="00E9654C"/>
    <w:rsid w:val="00EA67BA"/>
    <w:rsid w:val="00EC5DB7"/>
    <w:rsid w:val="00EC712A"/>
    <w:rsid w:val="00ED0801"/>
    <w:rsid w:val="00ED538E"/>
    <w:rsid w:val="00EE2E67"/>
    <w:rsid w:val="00EE5AE8"/>
    <w:rsid w:val="00EE617A"/>
    <w:rsid w:val="00F13A7B"/>
    <w:rsid w:val="00F17127"/>
    <w:rsid w:val="00F22BEB"/>
    <w:rsid w:val="00F36231"/>
    <w:rsid w:val="00F47E70"/>
    <w:rsid w:val="00F520DF"/>
    <w:rsid w:val="00F67DA5"/>
    <w:rsid w:val="00FA08BF"/>
    <w:rsid w:val="00FC36F2"/>
    <w:rsid w:val="00FD4A94"/>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footer" Target="footer3.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6A2AF5-5964-47A1-A649-2C7E70A1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23780</Words>
  <Characters>149816</Characters>
  <Application>Microsoft Office Word</Application>
  <DocSecurity>0</DocSecurity>
  <Lines>1248</Lines>
  <Paragraphs>346</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Günther Fink</cp:lastModifiedBy>
  <cp:revision>3</cp:revision>
  <dcterms:created xsi:type="dcterms:W3CDTF">2024-07-25T12:46:00Z</dcterms:created>
  <dcterms:modified xsi:type="dcterms:W3CDTF">2024-07-25T13:01:00Z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